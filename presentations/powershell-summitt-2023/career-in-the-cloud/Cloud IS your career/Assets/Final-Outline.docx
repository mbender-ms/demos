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2177" w14:textId="77777777" w:rsidR="003D50AD" w:rsidRDefault="00A4162A" w:rsidP="00A4162A">
      <w:pPr>
        <w:pStyle w:val="Heading1"/>
      </w:pPr>
      <w:proofErr w:type="spellStart"/>
      <w:r>
        <w:t>Techmentor</w:t>
      </w:r>
      <w:proofErr w:type="spellEnd"/>
      <w:r>
        <w:t xml:space="preserve"> 20</w:t>
      </w:r>
    </w:p>
    <w:p w14:paraId="1897B211" w14:textId="77777777" w:rsidR="00A4162A" w:rsidRDefault="00A4162A" w:rsidP="006D587A">
      <w:pPr>
        <w:pStyle w:val="Title"/>
      </w:pPr>
      <w:r>
        <w:t xml:space="preserve">Title: Building a new career in 5 </w:t>
      </w:r>
      <w:proofErr w:type="spellStart"/>
      <w:r>
        <w:t>hrs</w:t>
      </w:r>
      <w:proofErr w:type="spellEnd"/>
      <w:r>
        <w:t>/week</w:t>
      </w:r>
    </w:p>
    <w:p w14:paraId="0E96F5DE" w14:textId="7CCBC3CD" w:rsidR="00A4162A" w:rsidRDefault="00A4162A" w:rsidP="00A4162A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t xml:space="preserve">Abstract: </w:t>
      </w:r>
      <w:r w:rsidRPr="00A4162A">
        <w:rPr>
          <w:rFonts w:ascii="&amp;quot" w:hAnsi="&amp;quot"/>
          <w:color w:val="0A0203"/>
          <w:sz w:val="29"/>
          <w:szCs w:val="29"/>
        </w:rPr>
        <w:t>Not happy with your job? Work won't train you? Stuck in a rut? This session will come to the rescue. You'll learn why you need to be learning all the time, how to put together a learning plan, and how to get the skills for that new job or career in five hour</w:t>
      </w:r>
      <w:r w:rsidR="009C7953">
        <w:rPr>
          <w:rFonts w:ascii="&amp;quot" w:hAnsi="&amp;quot"/>
          <w:color w:val="0A0203"/>
          <w:sz w:val="29"/>
          <w:szCs w:val="29"/>
        </w:rPr>
        <w:t>s a week. Because investing in y</w:t>
      </w:r>
      <w:r w:rsidRPr="00A4162A">
        <w:rPr>
          <w:rFonts w:ascii="&amp;quot" w:hAnsi="&amp;quot"/>
          <w:color w:val="0A0203"/>
          <w:sz w:val="29"/>
          <w:szCs w:val="29"/>
        </w:rPr>
        <w:t>ourself is the best investment you can make.</w:t>
      </w:r>
    </w:p>
    <w:p w14:paraId="5C8B715A" w14:textId="77777777" w:rsidR="00EE39DF" w:rsidRPr="00A4162A" w:rsidRDefault="00EE39DF" w:rsidP="00EE39DF">
      <w:pPr>
        <w:spacing w:before="300" w:after="0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A4162A">
        <w:rPr>
          <w:rFonts w:ascii="&amp;quot" w:eastAsia="Times New Roman" w:hAnsi="&amp;quot" w:cs="Times New Roman"/>
          <w:color w:val="0A0203"/>
          <w:sz w:val="29"/>
          <w:szCs w:val="29"/>
        </w:rPr>
        <w:t>You will learn:</w:t>
      </w:r>
    </w:p>
    <w:p w14:paraId="6C887D3B" w14:textId="77777777" w:rsidR="00EE39DF" w:rsidRPr="009C7953" w:rsidRDefault="00EE39DF" w:rsidP="00EE39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9C7953">
        <w:rPr>
          <w:rFonts w:ascii="&amp;quot" w:eastAsia="Times New Roman" w:hAnsi="&amp;quot" w:cs="Times New Roman"/>
          <w:color w:val="0A0203"/>
          <w:sz w:val="29"/>
          <w:szCs w:val="29"/>
        </w:rPr>
        <w:t xml:space="preserve">A framework to build a learning plan </w:t>
      </w:r>
    </w:p>
    <w:p w14:paraId="4B394415" w14:textId="77777777" w:rsidR="00EE39DF" w:rsidRPr="009C7953" w:rsidRDefault="00EE39DF" w:rsidP="00EE39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9C7953">
        <w:rPr>
          <w:rFonts w:ascii="&amp;quot" w:eastAsia="Times New Roman" w:hAnsi="&amp;quot" w:cs="Times New Roman"/>
          <w:color w:val="0A0203"/>
          <w:sz w:val="29"/>
          <w:szCs w:val="29"/>
        </w:rPr>
        <w:t xml:space="preserve">What learning options are available </w:t>
      </w:r>
    </w:p>
    <w:p w14:paraId="6EF5B903" w14:textId="77777777" w:rsidR="00EE39DF" w:rsidRPr="009C7953" w:rsidRDefault="00EE39DF" w:rsidP="00EE39D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A0203"/>
          <w:sz w:val="29"/>
          <w:szCs w:val="29"/>
        </w:rPr>
      </w:pPr>
      <w:r w:rsidRPr="009C7953">
        <w:rPr>
          <w:rFonts w:ascii="&amp;quot" w:eastAsia="Times New Roman" w:hAnsi="&amp;quot" w:cs="Times New Roman"/>
          <w:color w:val="0A0203"/>
          <w:sz w:val="29"/>
          <w:szCs w:val="29"/>
        </w:rPr>
        <w:t xml:space="preserve">How to take on a "Life Long Learning" mindset </w:t>
      </w:r>
    </w:p>
    <w:p w14:paraId="186E2789" w14:textId="77777777" w:rsidR="00EE39DF" w:rsidRDefault="00EE39DF" w:rsidP="00EE39DF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</w:p>
    <w:p w14:paraId="5CAE8CCF" w14:textId="2D278C55" w:rsidR="00EE39DF" w:rsidRPr="00A4162A" w:rsidRDefault="00EE39DF" w:rsidP="00EE39DF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Premise of Talk: You are responsible for your career, so you need to invest in it. I’ll show you why and how</w:t>
      </w:r>
    </w:p>
    <w:p w14:paraId="46B6F740" w14:textId="7059C858" w:rsidR="00A700D7" w:rsidRDefault="00A700D7" w:rsidP="00A4162A">
      <w:pPr>
        <w:pStyle w:val="NormalWeb"/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Main Sections:</w:t>
      </w:r>
    </w:p>
    <w:p w14:paraId="3F67CBE2" w14:textId="1E1D4591" w:rsidR="00A700D7" w:rsidRDefault="00A700D7" w:rsidP="00EE39DF">
      <w:pPr>
        <w:pStyle w:val="NormalWeb"/>
        <w:numPr>
          <w:ilvl w:val="0"/>
          <w:numId w:val="5"/>
        </w:numPr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Why it is important to invest in your career</w:t>
      </w:r>
    </w:p>
    <w:p w14:paraId="005366AA" w14:textId="3B66CD17" w:rsidR="00A700D7" w:rsidRDefault="00A700D7" w:rsidP="00EE39DF">
      <w:pPr>
        <w:pStyle w:val="NormalWeb"/>
        <w:numPr>
          <w:ilvl w:val="0"/>
          <w:numId w:val="5"/>
        </w:numPr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What encompasses your career</w:t>
      </w:r>
    </w:p>
    <w:p w14:paraId="71D6D214" w14:textId="116EE24F" w:rsidR="00A700D7" w:rsidRDefault="00EE39DF" w:rsidP="00EE39DF">
      <w:pPr>
        <w:pStyle w:val="NormalWeb"/>
        <w:numPr>
          <w:ilvl w:val="0"/>
          <w:numId w:val="5"/>
        </w:numPr>
        <w:spacing w:before="300" w:beforeAutospacing="0" w:after="0" w:afterAutospacing="0"/>
        <w:rPr>
          <w:rFonts w:ascii="&amp;quot" w:hAnsi="&amp;quot"/>
          <w:color w:val="0A0203"/>
          <w:sz w:val="29"/>
          <w:szCs w:val="29"/>
        </w:rPr>
      </w:pPr>
      <w:r>
        <w:rPr>
          <w:rFonts w:ascii="&amp;quot" w:hAnsi="&amp;quot"/>
          <w:color w:val="0A0203"/>
          <w:sz w:val="29"/>
          <w:szCs w:val="29"/>
        </w:rPr>
        <w:t>Building a path to a new career</w:t>
      </w:r>
    </w:p>
    <w:p w14:paraId="65ECA512" w14:textId="77777777" w:rsidR="001A79C7" w:rsidRDefault="001A79C7" w:rsidP="001A79C7">
      <w:pPr>
        <w:pStyle w:val="NormalWeb"/>
        <w:spacing w:before="300" w:beforeAutospacing="0" w:after="0" w:afterAutospacing="0"/>
        <w:ind w:left="720"/>
        <w:rPr>
          <w:rFonts w:ascii="&amp;quot" w:hAnsi="&amp;quot"/>
          <w:color w:val="0A0203"/>
          <w:sz w:val="29"/>
          <w:szCs w:val="29"/>
        </w:rPr>
      </w:pPr>
    </w:p>
    <w:p w14:paraId="0247995C" w14:textId="78EBC681" w:rsidR="00A4162A" w:rsidRDefault="00A4162A" w:rsidP="00A41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 xml:space="preserve">Building a Career in 5 hours a week </w:t>
      </w:r>
      <w:r w:rsidR="009C7953">
        <w:rPr>
          <w:sz w:val="28"/>
          <w:szCs w:val="28"/>
        </w:rPr>
        <w:t>–</w:t>
      </w:r>
      <w:r w:rsidRPr="004C0D93">
        <w:rPr>
          <w:sz w:val="28"/>
          <w:szCs w:val="28"/>
        </w:rPr>
        <w:t xml:space="preserve"> Intro</w:t>
      </w:r>
    </w:p>
    <w:p w14:paraId="645248E4" w14:textId="77777777" w:rsidR="009C7953" w:rsidRDefault="009C7953" w:rsidP="009C795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It's great that we have this time together</w:t>
      </w:r>
    </w:p>
    <w:p w14:paraId="52376D38" w14:textId="77777777" w:rsidR="009C7953" w:rsidRDefault="009C7953" w:rsidP="009C795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What you gave up to be here</w:t>
      </w:r>
    </w:p>
    <w:p w14:paraId="1E716BC9" w14:textId="5032982D" w:rsidR="005C244A" w:rsidRPr="004C0D93" w:rsidRDefault="005C244A" w:rsidP="009C79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Generally, each of you are here to be better than you were yesterday. And hopefully that means building a new or better career.</w:t>
      </w:r>
    </w:p>
    <w:p w14:paraId="19DA67B7" w14:textId="77777777" w:rsidR="00A700D7" w:rsidRPr="004C0D93" w:rsidRDefault="00A700D7" w:rsidP="00A700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What is your career</w:t>
      </w:r>
    </w:p>
    <w:p w14:paraId="6AC9A63A" w14:textId="77777777" w:rsidR="00A700D7" w:rsidRPr="004C0D93" w:rsidRDefault="00A700D7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It’s what you are passionate about</w:t>
      </w:r>
    </w:p>
    <w:p w14:paraId="54FAFB9A" w14:textId="739CB124" w:rsidR="00A700D7" w:rsidRDefault="00A700D7" w:rsidP="00A700D7">
      <w:pPr>
        <w:pStyle w:val="ListParagraph"/>
        <w:numPr>
          <w:ilvl w:val="1"/>
          <w:numId w:val="3"/>
        </w:numPr>
        <w:rPr>
          <w:ins w:id="0" w:author="Michael Bender" w:date="2018-07-23T10:46:00Z"/>
          <w:sz w:val="28"/>
          <w:szCs w:val="28"/>
        </w:rPr>
      </w:pPr>
      <w:r w:rsidRPr="004C0D93">
        <w:rPr>
          <w:sz w:val="28"/>
          <w:szCs w:val="28"/>
        </w:rPr>
        <w:lastRenderedPageBreak/>
        <w:t>It’s no</w:t>
      </w:r>
      <w:r>
        <w:rPr>
          <w:sz w:val="28"/>
          <w:szCs w:val="28"/>
        </w:rPr>
        <w:t xml:space="preserve">t a job;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what you want to do</w:t>
      </w:r>
      <w:ins w:id="1" w:author="Michael Bender" w:date="2018-07-23T10:46:00Z">
        <w:r w:rsidR="00AF4F7A">
          <w:rPr>
            <w:sz w:val="28"/>
            <w:szCs w:val="28"/>
          </w:rPr>
          <w:t xml:space="preserve"> with </w:t>
        </w:r>
        <w:proofErr w:type="spellStart"/>
        <w:proofErr w:type="gramStart"/>
        <w:r w:rsidR="00AF4F7A">
          <w:rPr>
            <w:sz w:val="28"/>
            <w:szCs w:val="28"/>
          </w:rPr>
          <w:t>you</w:t>
        </w:r>
        <w:proofErr w:type="spellEnd"/>
        <w:proofErr w:type="gramEnd"/>
        <w:r w:rsidR="00AF4F7A">
          <w:rPr>
            <w:sz w:val="28"/>
            <w:szCs w:val="28"/>
          </w:rPr>
          <w:t xml:space="preserve"> life</w:t>
        </w:r>
      </w:ins>
    </w:p>
    <w:p w14:paraId="5D44956E" w14:textId="73001BF9" w:rsidR="00AF4F7A" w:rsidRDefault="00AF4F7A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2" w:author="Michael Bender" w:date="2018-07-23T10:46:00Z">
        <w:r>
          <w:rPr>
            <w:sz w:val="28"/>
            <w:szCs w:val="28"/>
          </w:rPr>
          <w:t>Jobs are the tools to ach</w:t>
        </w:r>
      </w:ins>
      <w:ins w:id="3" w:author="Michael Bender" w:date="2018-07-23T10:47:00Z">
        <w:r>
          <w:rPr>
            <w:sz w:val="28"/>
            <w:szCs w:val="28"/>
          </w:rPr>
          <w:t>ieve your career ambitions</w:t>
        </w:r>
      </w:ins>
    </w:p>
    <w:p w14:paraId="3B931897" w14:textId="663E279A" w:rsidR="00A700D7" w:rsidRDefault="00A700D7" w:rsidP="00683C1F">
      <w:pPr>
        <w:pStyle w:val="ListParagraph"/>
        <w:numPr>
          <w:ilvl w:val="1"/>
          <w:numId w:val="3"/>
        </w:numPr>
        <w:rPr>
          <w:ins w:id="4" w:author="Michael Bender" w:date="2018-07-23T10:47:00Z"/>
          <w:sz w:val="28"/>
          <w:szCs w:val="28"/>
        </w:rPr>
        <w:pPrChange w:id="5" w:author="Michael Bender" w:date="2018-07-23T10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r>
        <w:rPr>
          <w:sz w:val="28"/>
          <w:szCs w:val="28"/>
        </w:rPr>
        <w:t>Aka your life’s work</w:t>
      </w:r>
    </w:p>
    <w:p w14:paraId="79821A6E" w14:textId="013FD9BC" w:rsidR="00AF4F7A" w:rsidRPr="004C0D93" w:rsidRDefault="00AF4F7A" w:rsidP="00683C1F">
      <w:pPr>
        <w:pStyle w:val="ListParagraph"/>
        <w:numPr>
          <w:ilvl w:val="1"/>
          <w:numId w:val="3"/>
        </w:numPr>
        <w:rPr>
          <w:sz w:val="28"/>
          <w:szCs w:val="28"/>
        </w:rPr>
        <w:pPrChange w:id="6" w:author="Michael Bender" w:date="2018-07-23T10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proofErr w:type="gramStart"/>
      <w:ins w:id="7" w:author="Michael Bender" w:date="2018-07-23T10:47:00Z">
        <w:r>
          <w:rPr>
            <w:sz w:val="28"/>
            <w:szCs w:val="28"/>
          </w:rPr>
          <w:t>So</w:t>
        </w:r>
        <w:proofErr w:type="gramEnd"/>
        <w:r>
          <w:rPr>
            <w:sz w:val="28"/>
            <w:szCs w:val="28"/>
          </w:rPr>
          <w:t xml:space="preserve"> You need to really spend some time thinking about what this is.</w:t>
        </w:r>
      </w:ins>
    </w:p>
    <w:p w14:paraId="47F762FC" w14:textId="77777777" w:rsidR="00683C1F" w:rsidRDefault="00683C1F" w:rsidP="00683C1F">
      <w:pPr>
        <w:pStyle w:val="ListParagraph"/>
        <w:numPr>
          <w:ilvl w:val="0"/>
          <w:numId w:val="3"/>
        </w:numPr>
        <w:rPr>
          <w:moveTo w:id="8" w:author="Michael Bender" w:date="2018-07-23T10:16:00Z"/>
          <w:sz w:val="28"/>
          <w:szCs w:val="28"/>
        </w:rPr>
      </w:pPr>
      <w:moveToRangeStart w:id="9" w:author="Michael Bender" w:date="2018-07-23T10:16:00Z" w:name="move520104296"/>
      <w:moveTo w:id="10" w:author="Michael Bender" w:date="2018-07-23T10:16:00Z">
        <w:r>
          <w:rPr>
            <w:sz w:val="28"/>
            <w:szCs w:val="28"/>
          </w:rPr>
          <w:t>My career has been about helping IT Pros</w:t>
        </w:r>
      </w:moveTo>
    </w:p>
    <w:p w14:paraId="27C8A976" w14:textId="28489856" w:rsidR="008A1885" w:rsidRDefault="008A1885" w:rsidP="00683C1F">
      <w:pPr>
        <w:pStyle w:val="ListParagraph"/>
        <w:numPr>
          <w:ilvl w:val="1"/>
          <w:numId w:val="3"/>
        </w:numPr>
        <w:rPr>
          <w:ins w:id="11" w:author="Michael Bender" w:date="2018-07-23T10:16:00Z"/>
          <w:sz w:val="28"/>
          <w:szCs w:val="28"/>
        </w:rPr>
      </w:pPr>
      <w:ins w:id="12" w:author="Michael Bender" w:date="2018-07-23T10:16:00Z">
        <w:r>
          <w:rPr>
            <w:sz w:val="28"/>
            <w:szCs w:val="28"/>
          </w:rPr>
          <w:t>Over that last decade, through numerous mediums I’ve shared my knowledge with IT Pros in hopes they can</w:t>
        </w:r>
      </w:ins>
      <w:ins w:id="13" w:author="Michael Bender" w:date="2018-07-23T10:17:00Z">
        <w:r>
          <w:rPr>
            <w:sz w:val="28"/>
            <w:szCs w:val="28"/>
          </w:rPr>
          <w:t xml:space="preserve"> move up their ladders</w:t>
        </w:r>
      </w:ins>
    </w:p>
    <w:p w14:paraId="789D2CE5" w14:textId="5561E630" w:rsidR="00683C1F" w:rsidRDefault="00683C1F" w:rsidP="00683C1F">
      <w:pPr>
        <w:pStyle w:val="ListParagraph"/>
        <w:numPr>
          <w:ilvl w:val="1"/>
          <w:numId w:val="3"/>
        </w:numPr>
        <w:rPr>
          <w:moveTo w:id="14" w:author="Michael Bender" w:date="2018-07-23T10:16:00Z"/>
          <w:sz w:val="28"/>
          <w:szCs w:val="28"/>
        </w:rPr>
      </w:pPr>
      <w:moveTo w:id="15" w:author="Michael Bender" w:date="2018-07-23T10:16:00Z">
        <w:r>
          <w:rPr>
            <w:sz w:val="28"/>
            <w:szCs w:val="28"/>
          </w:rPr>
          <w:t>My job is a Cloud Advocate at Microsoft</w:t>
        </w:r>
      </w:moveTo>
    </w:p>
    <w:p w14:paraId="40D034BE" w14:textId="77777777" w:rsidR="00683C1F" w:rsidRPr="00A700D7" w:rsidRDefault="00683C1F" w:rsidP="00683C1F">
      <w:pPr>
        <w:pStyle w:val="ListParagraph"/>
        <w:numPr>
          <w:ilvl w:val="2"/>
          <w:numId w:val="3"/>
        </w:numPr>
        <w:rPr>
          <w:moveTo w:id="16" w:author="Michael Bender" w:date="2018-07-23T10:16:00Z"/>
          <w:sz w:val="28"/>
          <w:szCs w:val="28"/>
        </w:rPr>
      </w:pPr>
      <w:moveTo w:id="17" w:author="Michael Bender" w:date="2018-07-23T10:16:00Z">
        <w:r>
          <w:rPr>
            <w:sz w:val="28"/>
            <w:szCs w:val="28"/>
          </w:rPr>
          <w:t>It’s a vehicle for me to do my life’s work</w:t>
        </w:r>
      </w:moveTo>
    </w:p>
    <w:p w14:paraId="0E843811" w14:textId="77777777" w:rsidR="00683C1F" w:rsidRDefault="00683C1F" w:rsidP="00683C1F">
      <w:pPr>
        <w:pStyle w:val="ListParagraph"/>
        <w:numPr>
          <w:ilvl w:val="1"/>
          <w:numId w:val="3"/>
        </w:numPr>
        <w:rPr>
          <w:moveTo w:id="18" w:author="Michael Bender" w:date="2018-07-23T10:16:00Z"/>
          <w:sz w:val="28"/>
          <w:szCs w:val="28"/>
        </w:rPr>
      </w:pPr>
      <w:moveTo w:id="19" w:author="Michael Bender" w:date="2018-07-23T10:16:00Z">
        <w:r>
          <w:rPr>
            <w:sz w:val="28"/>
            <w:szCs w:val="28"/>
          </w:rPr>
          <w:t>Not everything we’ll discuss today will work for each of you. However, you’ll have lots of things to take with you on the trip home.</w:t>
        </w:r>
      </w:moveTo>
    </w:p>
    <w:moveToRangeEnd w:id="9"/>
    <w:p w14:paraId="55A441CD" w14:textId="77777777" w:rsidR="008A1885" w:rsidRDefault="008A1885" w:rsidP="008A1885">
      <w:pPr>
        <w:pStyle w:val="ListParagraph"/>
        <w:numPr>
          <w:ilvl w:val="0"/>
          <w:numId w:val="3"/>
        </w:numPr>
        <w:rPr>
          <w:ins w:id="20" w:author="Michael Bender" w:date="2018-07-23T10:18:00Z"/>
          <w:sz w:val="28"/>
          <w:szCs w:val="28"/>
        </w:rPr>
      </w:pPr>
      <w:ins w:id="21" w:author="Michael Bender" w:date="2018-07-23T10:18:00Z">
        <w:r>
          <w:rPr>
            <w:sz w:val="28"/>
            <w:szCs w:val="28"/>
          </w:rPr>
          <w:t>Question for the Audience: How many people invest for their retirement or save for the future</w:t>
        </w:r>
      </w:ins>
    </w:p>
    <w:p w14:paraId="197D43B2" w14:textId="77777777" w:rsidR="008A1885" w:rsidRDefault="008A1885" w:rsidP="008A1885">
      <w:pPr>
        <w:pStyle w:val="ListParagraph"/>
        <w:numPr>
          <w:ilvl w:val="1"/>
          <w:numId w:val="3"/>
        </w:numPr>
        <w:rPr>
          <w:ins w:id="22" w:author="Michael Bender" w:date="2018-07-23T10:18:00Z"/>
          <w:sz w:val="28"/>
          <w:szCs w:val="28"/>
        </w:rPr>
      </w:pPr>
      <w:ins w:id="23" w:author="Michael Bender" w:date="2018-07-23T10:18:00Z">
        <w:r>
          <w:rPr>
            <w:sz w:val="28"/>
            <w:szCs w:val="28"/>
          </w:rPr>
          <w:t>How many spend time outside of working learning for themselves?</w:t>
        </w:r>
      </w:ins>
    </w:p>
    <w:p w14:paraId="759ABE8E" w14:textId="4C8D44F2" w:rsidR="008A1885" w:rsidRDefault="008A1885" w:rsidP="008A1885">
      <w:pPr>
        <w:pStyle w:val="ListParagraph"/>
        <w:numPr>
          <w:ilvl w:val="1"/>
          <w:numId w:val="3"/>
        </w:numPr>
        <w:rPr>
          <w:ins w:id="24" w:author="Michael Bender" w:date="2018-07-23T10:18:00Z"/>
          <w:sz w:val="28"/>
          <w:szCs w:val="28"/>
        </w:rPr>
      </w:pPr>
      <w:ins w:id="25" w:author="Michael Bender" w:date="2018-07-23T10:18:00Z">
        <w:r>
          <w:rPr>
            <w:sz w:val="28"/>
            <w:szCs w:val="28"/>
          </w:rPr>
          <w:t>Why wouldn’t you invest in yourself</w:t>
        </w:r>
      </w:ins>
    </w:p>
    <w:p w14:paraId="629ADF63" w14:textId="19A45B65" w:rsidR="008A1885" w:rsidRDefault="008A1885" w:rsidP="008A1885">
      <w:pPr>
        <w:pStyle w:val="ListParagraph"/>
        <w:numPr>
          <w:ilvl w:val="0"/>
          <w:numId w:val="3"/>
        </w:numPr>
        <w:rPr>
          <w:ins w:id="26" w:author="Michael Bender" w:date="2018-07-23T10:18:00Z"/>
          <w:sz w:val="28"/>
          <w:szCs w:val="28"/>
        </w:rPr>
        <w:pPrChange w:id="27" w:author="Michael Bender" w:date="2018-07-23T10:1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8" w:author="Michael Bender" w:date="2018-07-23T10:18:00Z">
        <w:r>
          <w:rPr>
            <w:sz w:val="28"/>
            <w:szCs w:val="28"/>
          </w:rPr>
          <w:t>Best Investment you can make is You</w:t>
        </w:r>
      </w:ins>
    </w:p>
    <w:p w14:paraId="5152F474" w14:textId="6635351D" w:rsidR="008A1885" w:rsidRDefault="008A1885" w:rsidP="008A1885">
      <w:pPr>
        <w:pStyle w:val="ListParagraph"/>
        <w:numPr>
          <w:ilvl w:val="1"/>
          <w:numId w:val="3"/>
        </w:numPr>
        <w:rPr>
          <w:ins w:id="29" w:author="Michael Bender" w:date="2018-07-23T10:18:00Z"/>
          <w:sz w:val="28"/>
          <w:szCs w:val="28"/>
        </w:rPr>
        <w:pPrChange w:id="30" w:author="Michael Bender" w:date="2018-07-23T10:1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31" w:author="Michael Bender" w:date="2018-07-23T10:18:00Z">
        <w:r>
          <w:rPr>
            <w:sz w:val="28"/>
            <w:szCs w:val="28"/>
          </w:rPr>
          <w:t xml:space="preserve">Picture </w:t>
        </w:r>
        <w:proofErr w:type="gramStart"/>
        <w:r>
          <w:rPr>
            <w:sz w:val="28"/>
            <w:szCs w:val="28"/>
          </w:rPr>
          <w:t>of ??</w:t>
        </w:r>
        <w:proofErr w:type="gramEnd"/>
      </w:ins>
    </w:p>
    <w:p w14:paraId="53A888D0" w14:textId="77777777" w:rsidR="008A1885" w:rsidRDefault="008A1885" w:rsidP="008A1885">
      <w:pPr>
        <w:pStyle w:val="ListParagraph"/>
        <w:numPr>
          <w:ilvl w:val="0"/>
          <w:numId w:val="3"/>
        </w:numPr>
        <w:rPr>
          <w:moveTo w:id="32" w:author="Michael Bender" w:date="2018-07-23T10:19:00Z"/>
          <w:sz w:val="28"/>
          <w:szCs w:val="28"/>
        </w:rPr>
      </w:pPr>
      <w:moveToRangeStart w:id="33" w:author="Michael Bender" w:date="2018-07-23T10:19:00Z" w:name="move520104472"/>
      <w:moveTo w:id="34" w:author="Michael Bender" w:date="2018-07-23T10:19:00Z">
        <w:r w:rsidRPr="004E604E">
          <w:rPr>
            <w:sz w:val="28"/>
            <w:szCs w:val="28"/>
          </w:rPr>
          <w:t>Commonly heard: My employer will never</w:t>
        </w:r>
        <w:r w:rsidRPr="00D76599">
          <w:rPr>
            <w:noProof/>
            <w:sz w:val="28"/>
            <w:szCs w:val="28"/>
          </w:rPr>
          <w:t>...</w:t>
        </w:r>
      </w:moveTo>
    </w:p>
    <w:p w14:paraId="039585C2" w14:textId="77777777" w:rsidR="008A1885" w:rsidRDefault="008A1885" w:rsidP="008A1885">
      <w:pPr>
        <w:pStyle w:val="ListParagraph"/>
        <w:numPr>
          <w:ilvl w:val="1"/>
          <w:numId w:val="3"/>
        </w:numPr>
        <w:rPr>
          <w:moveTo w:id="35" w:author="Michael Bender" w:date="2018-07-23T10:19:00Z"/>
          <w:sz w:val="28"/>
          <w:szCs w:val="28"/>
        </w:rPr>
      </w:pPr>
      <w:moveTo w:id="36" w:author="Michael Bender" w:date="2018-07-23T10:19:00Z">
        <w:r>
          <w:rPr>
            <w:sz w:val="28"/>
            <w:szCs w:val="28"/>
          </w:rPr>
          <w:t>Pay for me to go to training</w:t>
        </w:r>
      </w:moveTo>
    </w:p>
    <w:p w14:paraId="1A391010" w14:textId="77777777" w:rsidR="008A1885" w:rsidRDefault="008A1885" w:rsidP="008A1885">
      <w:pPr>
        <w:pStyle w:val="ListParagraph"/>
        <w:numPr>
          <w:ilvl w:val="1"/>
          <w:numId w:val="3"/>
        </w:numPr>
        <w:rPr>
          <w:moveTo w:id="37" w:author="Michael Bender" w:date="2018-07-23T10:19:00Z"/>
          <w:sz w:val="28"/>
          <w:szCs w:val="28"/>
        </w:rPr>
      </w:pPr>
      <w:moveTo w:id="38" w:author="Michael Bender" w:date="2018-07-23T10:19:00Z">
        <w:r>
          <w:rPr>
            <w:sz w:val="28"/>
            <w:szCs w:val="28"/>
          </w:rPr>
          <w:t>Send me to a conference</w:t>
        </w:r>
      </w:moveTo>
    </w:p>
    <w:p w14:paraId="1A29EC37" w14:textId="77777777" w:rsidR="008A1885" w:rsidRDefault="008A1885" w:rsidP="008A1885">
      <w:pPr>
        <w:pStyle w:val="ListParagraph"/>
        <w:numPr>
          <w:ilvl w:val="1"/>
          <w:numId w:val="3"/>
        </w:numPr>
        <w:rPr>
          <w:moveTo w:id="39" w:author="Michael Bender" w:date="2018-07-23T10:19:00Z"/>
          <w:sz w:val="28"/>
          <w:szCs w:val="28"/>
        </w:rPr>
      </w:pPr>
      <w:moveTo w:id="40" w:author="Michael Bender" w:date="2018-07-23T10:19:00Z">
        <w:r>
          <w:rPr>
            <w:sz w:val="28"/>
            <w:szCs w:val="28"/>
          </w:rPr>
          <w:t>Expects me to learn on my own</w:t>
        </w:r>
      </w:moveTo>
    </w:p>
    <w:p w14:paraId="5557A883" w14:textId="77777777" w:rsidR="008A1885" w:rsidRPr="006D587A" w:rsidRDefault="008A1885" w:rsidP="008A1885">
      <w:pPr>
        <w:pStyle w:val="ListParagraph"/>
        <w:numPr>
          <w:ilvl w:val="1"/>
          <w:numId w:val="3"/>
        </w:numPr>
        <w:rPr>
          <w:moveTo w:id="41" w:author="Michael Bender" w:date="2018-07-23T10:19:00Z"/>
          <w:sz w:val="28"/>
          <w:szCs w:val="28"/>
        </w:rPr>
      </w:pPr>
      <w:moveTo w:id="42" w:author="Michael Bender" w:date="2018-07-23T10:19:00Z">
        <w:r>
          <w:rPr>
            <w:sz w:val="28"/>
            <w:szCs w:val="28"/>
          </w:rPr>
          <w:t>Transition: That’s why you need to be thinking about what about your career, and not your job.</w:t>
        </w:r>
      </w:moveTo>
    </w:p>
    <w:p w14:paraId="463F90CC" w14:textId="77777777" w:rsidR="00FF1A57" w:rsidRPr="004C0D93" w:rsidRDefault="00FF1A57" w:rsidP="00FF1A57">
      <w:pPr>
        <w:pStyle w:val="ListParagraph"/>
        <w:numPr>
          <w:ilvl w:val="0"/>
          <w:numId w:val="3"/>
        </w:numPr>
        <w:rPr>
          <w:moveTo w:id="43" w:author="Michael Bender" w:date="2018-07-22T20:03:00Z"/>
          <w:sz w:val="28"/>
          <w:szCs w:val="28"/>
        </w:rPr>
      </w:pPr>
      <w:moveToRangeStart w:id="44" w:author="Michael Bender" w:date="2018-07-22T20:03:00Z" w:name="move520053110"/>
      <w:moveToRangeEnd w:id="33"/>
      <w:moveTo w:id="45" w:author="Michael Bender" w:date="2018-07-22T20:03:00Z">
        <w:r w:rsidRPr="004C0D93">
          <w:rPr>
            <w:sz w:val="28"/>
            <w:szCs w:val="28"/>
          </w:rPr>
          <w:t>Why Career, Not Job</w:t>
        </w:r>
      </w:moveTo>
    </w:p>
    <w:p w14:paraId="0FA2C757" w14:textId="77777777" w:rsidR="00FF1A57" w:rsidRDefault="00FF1A57" w:rsidP="00FF1A57">
      <w:pPr>
        <w:pStyle w:val="ListParagraph"/>
        <w:numPr>
          <w:ilvl w:val="1"/>
          <w:numId w:val="3"/>
        </w:numPr>
        <w:rPr>
          <w:moveTo w:id="46" w:author="Michael Bender" w:date="2018-07-22T20:03:00Z"/>
          <w:sz w:val="28"/>
          <w:szCs w:val="28"/>
        </w:rPr>
      </w:pPr>
      <w:moveTo w:id="47" w:author="Michael Bender" w:date="2018-07-22T20:03:00Z">
        <w:r w:rsidRPr="004C0D93">
          <w:rPr>
            <w:sz w:val="28"/>
            <w:szCs w:val="28"/>
          </w:rPr>
          <w:t>Only you are truly invested in your career</w:t>
        </w:r>
      </w:moveTo>
    </w:p>
    <w:p w14:paraId="72C6174A" w14:textId="77777777" w:rsidR="00FF1A57" w:rsidRPr="004C0D93" w:rsidRDefault="00FF1A57" w:rsidP="00FF1A57">
      <w:pPr>
        <w:pStyle w:val="ListParagraph"/>
        <w:numPr>
          <w:ilvl w:val="2"/>
          <w:numId w:val="3"/>
        </w:numPr>
        <w:rPr>
          <w:moveTo w:id="48" w:author="Michael Bender" w:date="2018-07-22T20:03:00Z"/>
          <w:sz w:val="28"/>
          <w:szCs w:val="28"/>
        </w:rPr>
      </w:pPr>
      <w:moveTo w:id="49" w:author="Michael Bender" w:date="2018-07-22T20:03:00Z">
        <w:r w:rsidRPr="009C7953">
          <w:rPr>
            <w:sz w:val="28"/>
            <w:szCs w:val="28"/>
          </w:rPr>
          <w:t>Investing in your self is the best investment you can make.</w:t>
        </w:r>
      </w:moveTo>
    </w:p>
    <w:p w14:paraId="3478650C" w14:textId="77777777" w:rsidR="00FF1A57" w:rsidRDefault="00FF1A57" w:rsidP="00FF1A57">
      <w:pPr>
        <w:pStyle w:val="ListParagraph"/>
        <w:numPr>
          <w:ilvl w:val="1"/>
          <w:numId w:val="3"/>
        </w:numPr>
        <w:rPr>
          <w:moveTo w:id="50" w:author="Michael Bender" w:date="2018-07-22T20:03:00Z"/>
          <w:sz w:val="28"/>
          <w:szCs w:val="28"/>
        </w:rPr>
      </w:pPr>
      <w:moveTo w:id="51" w:author="Michael Bender" w:date="2018-07-22T20:03:00Z">
        <w:r w:rsidRPr="004E604E">
          <w:rPr>
            <w:sz w:val="28"/>
            <w:szCs w:val="28"/>
          </w:rPr>
          <w:t>Own Your Career - Invest in You</w:t>
        </w:r>
      </w:moveTo>
    </w:p>
    <w:p w14:paraId="09C95E3F" w14:textId="77777777" w:rsidR="00FF1A57" w:rsidRDefault="00FF1A57" w:rsidP="00FF1A57">
      <w:pPr>
        <w:pStyle w:val="ListParagraph"/>
        <w:numPr>
          <w:ilvl w:val="1"/>
          <w:numId w:val="3"/>
        </w:numPr>
        <w:rPr>
          <w:moveTo w:id="52" w:author="Michael Bender" w:date="2018-07-22T20:03:00Z"/>
          <w:sz w:val="28"/>
          <w:szCs w:val="28"/>
        </w:rPr>
      </w:pPr>
      <w:moveTo w:id="53" w:author="Michael Bender" w:date="2018-07-22T20:03:00Z">
        <w:r w:rsidRPr="000223D7">
          <w:rPr>
            <w:sz w:val="28"/>
            <w:szCs w:val="28"/>
          </w:rPr>
          <w:t>Learning more will make you better...period.</w:t>
        </w:r>
      </w:moveTo>
    </w:p>
    <w:p w14:paraId="0D31450C" w14:textId="6732EA44" w:rsidR="00FF1A57" w:rsidRDefault="00FF1A57" w:rsidP="00FF1A57">
      <w:pPr>
        <w:pStyle w:val="ListParagraph"/>
        <w:numPr>
          <w:ilvl w:val="1"/>
          <w:numId w:val="3"/>
        </w:numPr>
        <w:rPr>
          <w:ins w:id="54" w:author="Michael Bender" w:date="2018-07-23T10:21:00Z"/>
          <w:sz w:val="28"/>
          <w:szCs w:val="28"/>
        </w:rPr>
      </w:pPr>
      <w:moveTo w:id="55" w:author="Michael Bender" w:date="2018-07-22T20:03:00Z">
        <w:r w:rsidRPr="009C7953">
          <w:rPr>
            <w:sz w:val="28"/>
            <w:szCs w:val="28"/>
          </w:rPr>
          <w:t>Learn a set of tools to meet your needs</w:t>
        </w:r>
      </w:moveTo>
    </w:p>
    <w:p w14:paraId="27522D96" w14:textId="49807019" w:rsidR="008A1885" w:rsidRDefault="008A1885" w:rsidP="008A1885">
      <w:pPr>
        <w:pStyle w:val="ListParagraph"/>
        <w:numPr>
          <w:ilvl w:val="0"/>
          <w:numId w:val="3"/>
        </w:numPr>
        <w:rPr>
          <w:ins w:id="56" w:author="Michael Bender" w:date="2018-07-23T10:20:00Z"/>
          <w:sz w:val="28"/>
          <w:szCs w:val="28"/>
        </w:rPr>
        <w:pPrChange w:id="57" w:author="Michael Bender" w:date="2018-07-23T10:2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58" w:author="Michael Bender" w:date="2018-07-23T10:21:00Z">
        <w:r>
          <w:rPr>
            <w:sz w:val="28"/>
            <w:szCs w:val="28"/>
          </w:rPr>
          <w:t>You never know what tomorrow brings</w:t>
        </w:r>
      </w:ins>
    </w:p>
    <w:p w14:paraId="061DEE15" w14:textId="5F5942DA" w:rsidR="008A1885" w:rsidDel="008A1885" w:rsidRDefault="008A1885" w:rsidP="008A1885">
      <w:pPr>
        <w:pStyle w:val="ListParagraph"/>
        <w:numPr>
          <w:ilvl w:val="0"/>
          <w:numId w:val="3"/>
        </w:numPr>
        <w:rPr>
          <w:del w:id="59" w:author="Michael Bender" w:date="2018-07-23T10:20:00Z"/>
          <w:sz w:val="28"/>
          <w:szCs w:val="28"/>
        </w:rPr>
        <w:pPrChange w:id="60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</w:p>
    <w:p w14:paraId="7B02DABB" w14:textId="4566A1D9" w:rsidR="008A1885" w:rsidRPr="008A1885" w:rsidRDefault="008A1885" w:rsidP="008A1885">
      <w:pPr>
        <w:pStyle w:val="ListParagraph"/>
        <w:numPr>
          <w:ilvl w:val="1"/>
          <w:numId w:val="3"/>
        </w:numPr>
        <w:rPr>
          <w:ins w:id="61" w:author="Michael Bender" w:date="2018-07-23T10:20:00Z"/>
          <w:moveTo w:id="62" w:author="Michael Bender" w:date="2018-07-22T20:03:00Z"/>
          <w:sz w:val="28"/>
          <w:szCs w:val="28"/>
          <w:rPrChange w:id="63" w:author="Michael Bender" w:date="2018-07-23T10:20:00Z">
            <w:rPr>
              <w:ins w:id="64" w:author="Michael Bender" w:date="2018-07-23T10:20:00Z"/>
              <w:moveTo w:id="65" w:author="Michael Bender" w:date="2018-07-22T20:03:00Z"/>
            </w:rPr>
          </w:rPrChange>
        </w:rPr>
        <w:pPrChange w:id="66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67" w:author="Michael Bender" w:date="2018-07-23T10:21:00Z">
        <w:r>
          <w:rPr>
            <w:sz w:val="28"/>
            <w:szCs w:val="28"/>
          </w:rPr>
          <w:t>Picture o</w:t>
        </w:r>
      </w:ins>
      <w:ins w:id="68" w:author="Michael Bender" w:date="2018-07-23T10:22:00Z">
        <w:r>
          <w:rPr>
            <w:sz w:val="28"/>
            <w:szCs w:val="28"/>
          </w:rPr>
          <w:t>f person under umbrella</w:t>
        </w:r>
      </w:ins>
    </w:p>
    <w:p w14:paraId="5B83482B" w14:textId="3D05E261" w:rsidR="00A700D7" w:rsidRPr="008A1885" w:rsidDel="00683C1F" w:rsidRDefault="00A700D7" w:rsidP="008A1885">
      <w:pPr>
        <w:pStyle w:val="ListParagraph"/>
        <w:numPr>
          <w:ilvl w:val="1"/>
          <w:numId w:val="3"/>
        </w:numPr>
        <w:rPr>
          <w:moveFrom w:id="69" w:author="Michael Bender" w:date="2018-07-23T10:16:00Z"/>
          <w:sz w:val="28"/>
          <w:szCs w:val="28"/>
          <w:rPrChange w:id="70" w:author="Michael Bender" w:date="2018-07-23T10:20:00Z">
            <w:rPr>
              <w:moveFrom w:id="71" w:author="Michael Bender" w:date="2018-07-23T10:16:00Z"/>
            </w:rPr>
          </w:rPrChange>
        </w:rPr>
        <w:pPrChange w:id="72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73" w:author="Michael Bender" w:date="2018-07-23T10:16:00Z" w:name="move520104296"/>
      <w:moveToRangeEnd w:id="44"/>
      <w:moveFrom w:id="74" w:author="Michael Bender" w:date="2018-07-23T10:16:00Z">
        <w:r w:rsidRPr="008A1885" w:rsidDel="00683C1F">
          <w:rPr>
            <w:sz w:val="28"/>
            <w:szCs w:val="28"/>
            <w:rPrChange w:id="75" w:author="Michael Bender" w:date="2018-07-23T10:20:00Z">
              <w:rPr/>
            </w:rPrChange>
          </w:rPr>
          <w:t>My career has been about helping IT Pros</w:t>
        </w:r>
      </w:moveFrom>
    </w:p>
    <w:p w14:paraId="56749122" w14:textId="6224F158" w:rsidR="00A700D7" w:rsidRPr="008A1885" w:rsidDel="00683C1F" w:rsidRDefault="00A700D7" w:rsidP="008A1885">
      <w:pPr>
        <w:pStyle w:val="ListParagraph"/>
        <w:numPr>
          <w:ilvl w:val="1"/>
          <w:numId w:val="3"/>
        </w:numPr>
        <w:rPr>
          <w:moveFrom w:id="76" w:author="Michael Bender" w:date="2018-07-23T10:16:00Z"/>
          <w:sz w:val="28"/>
          <w:szCs w:val="28"/>
          <w:rPrChange w:id="77" w:author="Michael Bender" w:date="2018-07-23T10:20:00Z">
            <w:rPr>
              <w:moveFrom w:id="78" w:author="Michael Bender" w:date="2018-07-23T10:16:00Z"/>
            </w:rPr>
          </w:rPrChange>
        </w:rPr>
        <w:pPrChange w:id="79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80" w:author="Michael Bender" w:date="2018-07-23T10:16:00Z">
        <w:r w:rsidRPr="008A1885" w:rsidDel="00683C1F">
          <w:rPr>
            <w:sz w:val="28"/>
            <w:szCs w:val="28"/>
            <w:rPrChange w:id="81" w:author="Michael Bender" w:date="2018-07-23T10:20:00Z">
              <w:rPr/>
            </w:rPrChange>
          </w:rPr>
          <w:t>My job is a Cloud Advocate at Microsoft</w:t>
        </w:r>
      </w:moveFrom>
    </w:p>
    <w:p w14:paraId="50F0A2B6" w14:textId="77609849" w:rsidR="00A700D7" w:rsidRPr="008A1885" w:rsidDel="00683C1F" w:rsidRDefault="00A700D7" w:rsidP="008A1885">
      <w:pPr>
        <w:pStyle w:val="ListParagraph"/>
        <w:numPr>
          <w:ilvl w:val="1"/>
          <w:numId w:val="3"/>
        </w:numPr>
        <w:rPr>
          <w:moveFrom w:id="82" w:author="Michael Bender" w:date="2018-07-23T10:16:00Z"/>
          <w:sz w:val="28"/>
          <w:szCs w:val="28"/>
          <w:rPrChange w:id="83" w:author="Michael Bender" w:date="2018-07-23T10:20:00Z">
            <w:rPr>
              <w:moveFrom w:id="84" w:author="Michael Bender" w:date="2018-07-23T10:16:00Z"/>
            </w:rPr>
          </w:rPrChange>
        </w:rPr>
        <w:pPrChange w:id="85" w:author="Michael Bender" w:date="2018-07-23T10:20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From w:id="86" w:author="Michael Bender" w:date="2018-07-23T10:16:00Z">
        <w:r w:rsidRPr="008A1885" w:rsidDel="00683C1F">
          <w:rPr>
            <w:sz w:val="28"/>
            <w:szCs w:val="28"/>
            <w:rPrChange w:id="87" w:author="Michael Bender" w:date="2018-07-23T10:20:00Z">
              <w:rPr/>
            </w:rPrChange>
          </w:rPr>
          <w:t>It’s a vehicle for me to do my life’s work</w:t>
        </w:r>
      </w:moveFrom>
    </w:p>
    <w:p w14:paraId="3A9F0665" w14:textId="74F7229A" w:rsidR="00A700D7" w:rsidRPr="008A1885" w:rsidDel="00683C1F" w:rsidRDefault="005C244A" w:rsidP="008A1885">
      <w:pPr>
        <w:pStyle w:val="ListParagraph"/>
        <w:numPr>
          <w:ilvl w:val="1"/>
          <w:numId w:val="3"/>
        </w:numPr>
        <w:rPr>
          <w:moveFrom w:id="88" w:author="Michael Bender" w:date="2018-07-23T10:16:00Z"/>
          <w:sz w:val="28"/>
          <w:szCs w:val="28"/>
          <w:rPrChange w:id="89" w:author="Michael Bender" w:date="2018-07-23T10:20:00Z">
            <w:rPr>
              <w:moveFrom w:id="90" w:author="Michael Bender" w:date="2018-07-23T10:16:00Z"/>
            </w:rPr>
          </w:rPrChange>
        </w:rPr>
        <w:pPrChange w:id="91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92" w:author="Michael Bender" w:date="2018-07-23T10:16:00Z">
        <w:r w:rsidRPr="008A1885" w:rsidDel="00683C1F">
          <w:rPr>
            <w:sz w:val="28"/>
            <w:szCs w:val="28"/>
            <w:rPrChange w:id="93" w:author="Michael Bender" w:date="2018-07-23T10:20:00Z">
              <w:rPr/>
            </w:rPrChange>
          </w:rPr>
          <w:t>Not everything we’ll discuss today will work for each of you. However, you’ll have lots of things to take with you on the trip home.</w:t>
        </w:r>
      </w:moveFrom>
    </w:p>
    <w:moveFromRangeEnd w:id="73"/>
    <w:p w14:paraId="049C7EB1" w14:textId="07E2D023" w:rsidR="00FF1A57" w:rsidRPr="008A1885" w:rsidDel="008A1885" w:rsidRDefault="00FF1A57" w:rsidP="008A1885">
      <w:pPr>
        <w:pStyle w:val="ListParagraph"/>
        <w:numPr>
          <w:ilvl w:val="1"/>
          <w:numId w:val="3"/>
        </w:numPr>
        <w:rPr>
          <w:del w:id="94" w:author="Michael Bender" w:date="2018-07-23T10:18:00Z"/>
          <w:moveTo w:id="95" w:author="Michael Bender" w:date="2018-07-22T20:03:00Z"/>
          <w:sz w:val="28"/>
          <w:szCs w:val="28"/>
          <w:rPrChange w:id="96" w:author="Michael Bender" w:date="2018-07-23T10:20:00Z">
            <w:rPr>
              <w:del w:id="97" w:author="Michael Bender" w:date="2018-07-23T10:18:00Z"/>
              <w:moveTo w:id="98" w:author="Michael Bender" w:date="2018-07-22T20:03:00Z"/>
            </w:rPr>
          </w:rPrChange>
        </w:rPr>
        <w:pPrChange w:id="99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ToRangeStart w:id="100" w:author="Michael Bender" w:date="2018-07-22T20:03:00Z" w:name="move520053128"/>
      <w:moveTo w:id="101" w:author="Michael Bender" w:date="2018-07-22T20:03:00Z">
        <w:del w:id="102" w:author="Michael Bender" w:date="2018-07-23T10:18:00Z">
          <w:r w:rsidRPr="008A1885" w:rsidDel="008A1885">
            <w:rPr>
              <w:sz w:val="28"/>
              <w:szCs w:val="28"/>
              <w:rPrChange w:id="103" w:author="Michael Bender" w:date="2018-07-23T10:20:00Z">
                <w:rPr/>
              </w:rPrChange>
            </w:rPr>
            <w:delText>Question for the Audience: How many people invest for their retirement</w:delText>
          </w:r>
        </w:del>
      </w:moveTo>
    </w:p>
    <w:p w14:paraId="02B50912" w14:textId="6DF9B12E" w:rsidR="00FF1A57" w:rsidRPr="008A1885" w:rsidDel="008A1885" w:rsidRDefault="00FF1A57" w:rsidP="008A1885">
      <w:pPr>
        <w:pStyle w:val="ListParagraph"/>
        <w:numPr>
          <w:ilvl w:val="1"/>
          <w:numId w:val="3"/>
        </w:numPr>
        <w:rPr>
          <w:del w:id="104" w:author="Michael Bender" w:date="2018-07-23T10:18:00Z"/>
          <w:moveTo w:id="105" w:author="Michael Bender" w:date="2018-07-22T20:03:00Z"/>
          <w:sz w:val="28"/>
          <w:szCs w:val="28"/>
          <w:rPrChange w:id="106" w:author="Michael Bender" w:date="2018-07-23T10:20:00Z">
            <w:rPr>
              <w:del w:id="107" w:author="Michael Bender" w:date="2018-07-23T10:18:00Z"/>
              <w:moveTo w:id="108" w:author="Michael Bender" w:date="2018-07-22T20:03:00Z"/>
            </w:rPr>
          </w:rPrChange>
        </w:rPr>
        <w:pPrChange w:id="109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To w:id="110" w:author="Michael Bender" w:date="2018-07-22T20:03:00Z">
        <w:del w:id="111" w:author="Michael Bender" w:date="2018-07-23T10:18:00Z">
          <w:r w:rsidRPr="008A1885" w:rsidDel="008A1885">
            <w:rPr>
              <w:sz w:val="28"/>
              <w:szCs w:val="28"/>
              <w:rPrChange w:id="112" w:author="Michael Bender" w:date="2018-07-23T10:20:00Z">
                <w:rPr/>
              </w:rPrChange>
            </w:rPr>
            <w:delText>How many spend time outside of working learning for themselves?</w:delText>
          </w:r>
        </w:del>
      </w:moveTo>
    </w:p>
    <w:p w14:paraId="7629B6ED" w14:textId="24EE37F3" w:rsidR="00FF1A57" w:rsidRPr="008A1885" w:rsidDel="008A1885" w:rsidRDefault="00FF1A57" w:rsidP="008A1885">
      <w:pPr>
        <w:pStyle w:val="ListParagraph"/>
        <w:numPr>
          <w:ilvl w:val="1"/>
          <w:numId w:val="3"/>
        </w:numPr>
        <w:rPr>
          <w:del w:id="113" w:author="Michael Bender" w:date="2018-07-23T10:18:00Z"/>
          <w:moveTo w:id="114" w:author="Michael Bender" w:date="2018-07-22T20:03:00Z"/>
          <w:sz w:val="28"/>
          <w:szCs w:val="28"/>
          <w:rPrChange w:id="115" w:author="Michael Bender" w:date="2018-07-23T10:20:00Z">
            <w:rPr>
              <w:del w:id="116" w:author="Michael Bender" w:date="2018-07-23T10:18:00Z"/>
              <w:moveTo w:id="117" w:author="Michael Bender" w:date="2018-07-22T20:03:00Z"/>
            </w:rPr>
          </w:rPrChange>
        </w:rPr>
        <w:pPrChange w:id="118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To w:id="119" w:author="Michael Bender" w:date="2018-07-22T20:03:00Z">
        <w:del w:id="120" w:author="Michael Bender" w:date="2018-07-23T10:18:00Z">
          <w:r w:rsidRPr="008A1885" w:rsidDel="008A1885">
            <w:rPr>
              <w:sz w:val="28"/>
              <w:szCs w:val="28"/>
              <w:rPrChange w:id="121" w:author="Michael Bender" w:date="2018-07-23T10:20:00Z">
                <w:rPr/>
              </w:rPrChange>
            </w:rPr>
            <w:delText>Why wouldn’t you invest in yourself</w:delText>
          </w:r>
        </w:del>
      </w:moveTo>
    </w:p>
    <w:p w14:paraId="650F7461" w14:textId="6A026B02" w:rsidR="00D5141C" w:rsidRPr="008A1885" w:rsidDel="00FF1A57" w:rsidRDefault="00A700D7" w:rsidP="008A1885">
      <w:pPr>
        <w:pStyle w:val="ListParagraph"/>
        <w:numPr>
          <w:ilvl w:val="1"/>
          <w:numId w:val="3"/>
        </w:numPr>
        <w:rPr>
          <w:moveFrom w:id="122" w:author="Michael Bender" w:date="2018-07-22T20:03:00Z"/>
          <w:sz w:val="28"/>
          <w:szCs w:val="28"/>
          <w:rPrChange w:id="123" w:author="Michael Bender" w:date="2018-07-23T10:20:00Z">
            <w:rPr>
              <w:moveFrom w:id="124" w:author="Michael Bender" w:date="2018-07-22T20:03:00Z"/>
            </w:rPr>
          </w:rPrChange>
        </w:rPr>
        <w:pPrChange w:id="125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126" w:author="Michael Bender" w:date="2018-07-22T20:03:00Z" w:name="move520053128"/>
      <w:moveToRangeEnd w:id="100"/>
      <w:moveFrom w:id="127" w:author="Michael Bender" w:date="2018-07-22T20:03:00Z">
        <w:r w:rsidRPr="008A1885" w:rsidDel="00FF1A57">
          <w:rPr>
            <w:sz w:val="28"/>
            <w:szCs w:val="28"/>
            <w:rPrChange w:id="128" w:author="Michael Bender" w:date="2018-07-23T10:20:00Z">
              <w:rPr/>
            </w:rPrChange>
          </w:rPr>
          <w:t xml:space="preserve">Question for the Audience: </w:t>
        </w:r>
        <w:r w:rsidR="00D5141C" w:rsidRPr="008A1885" w:rsidDel="00FF1A57">
          <w:rPr>
            <w:sz w:val="28"/>
            <w:szCs w:val="28"/>
            <w:rPrChange w:id="129" w:author="Michael Bender" w:date="2018-07-23T10:20:00Z">
              <w:rPr/>
            </w:rPrChange>
          </w:rPr>
          <w:t>How many people invest for their retirement</w:t>
        </w:r>
      </w:moveFrom>
    </w:p>
    <w:p w14:paraId="4E402027" w14:textId="3E2A2990" w:rsidR="00D5141C" w:rsidRPr="008A1885" w:rsidDel="00FF1A57" w:rsidRDefault="00D5141C" w:rsidP="008A1885">
      <w:pPr>
        <w:pStyle w:val="ListParagraph"/>
        <w:numPr>
          <w:ilvl w:val="1"/>
          <w:numId w:val="3"/>
        </w:numPr>
        <w:rPr>
          <w:moveFrom w:id="130" w:author="Michael Bender" w:date="2018-07-22T20:03:00Z"/>
          <w:sz w:val="28"/>
          <w:szCs w:val="28"/>
          <w:rPrChange w:id="131" w:author="Michael Bender" w:date="2018-07-23T10:20:00Z">
            <w:rPr>
              <w:moveFrom w:id="132" w:author="Michael Bender" w:date="2018-07-22T20:03:00Z"/>
            </w:rPr>
          </w:rPrChange>
        </w:rPr>
        <w:pPrChange w:id="133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34" w:author="Michael Bender" w:date="2018-07-22T20:03:00Z">
        <w:r w:rsidRPr="008A1885" w:rsidDel="00FF1A57">
          <w:rPr>
            <w:sz w:val="28"/>
            <w:szCs w:val="28"/>
            <w:rPrChange w:id="135" w:author="Michael Bender" w:date="2018-07-23T10:20:00Z">
              <w:rPr/>
            </w:rPrChange>
          </w:rPr>
          <w:t>How many spend time outside of working learning for themselves?</w:t>
        </w:r>
      </w:moveFrom>
    </w:p>
    <w:p w14:paraId="62DAA27D" w14:textId="16B86E54" w:rsidR="00D5141C" w:rsidRPr="008A1885" w:rsidDel="00FF1A57" w:rsidRDefault="00D5141C" w:rsidP="008A1885">
      <w:pPr>
        <w:pStyle w:val="ListParagraph"/>
        <w:numPr>
          <w:ilvl w:val="1"/>
          <w:numId w:val="3"/>
        </w:numPr>
        <w:rPr>
          <w:moveFrom w:id="136" w:author="Michael Bender" w:date="2018-07-22T20:03:00Z"/>
          <w:sz w:val="28"/>
          <w:szCs w:val="28"/>
          <w:rPrChange w:id="137" w:author="Michael Bender" w:date="2018-07-23T10:20:00Z">
            <w:rPr>
              <w:moveFrom w:id="138" w:author="Michael Bender" w:date="2018-07-22T20:03:00Z"/>
            </w:rPr>
          </w:rPrChange>
        </w:rPr>
        <w:pPrChange w:id="139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40" w:author="Michael Bender" w:date="2018-07-22T20:03:00Z">
        <w:r w:rsidRPr="008A1885" w:rsidDel="00FF1A57">
          <w:rPr>
            <w:sz w:val="28"/>
            <w:szCs w:val="28"/>
            <w:rPrChange w:id="141" w:author="Michael Bender" w:date="2018-07-23T10:20:00Z">
              <w:rPr/>
            </w:rPrChange>
          </w:rPr>
          <w:t>Why wouldn’t you invest in yourself</w:t>
        </w:r>
      </w:moveFrom>
    </w:p>
    <w:p w14:paraId="33B9823F" w14:textId="43159A5E" w:rsidR="006D587A" w:rsidRPr="008A1885" w:rsidDel="008A1885" w:rsidRDefault="006D587A" w:rsidP="008A1885">
      <w:pPr>
        <w:pStyle w:val="ListParagraph"/>
        <w:numPr>
          <w:ilvl w:val="1"/>
          <w:numId w:val="3"/>
        </w:numPr>
        <w:rPr>
          <w:moveFrom w:id="142" w:author="Michael Bender" w:date="2018-07-23T10:19:00Z"/>
          <w:sz w:val="28"/>
          <w:szCs w:val="28"/>
          <w:rPrChange w:id="143" w:author="Michael Bender" w:date="2018-07-23T10:20:00Z">
            <w:rPr>
              <w:moveFrom w:id="144" w:author="Michael Bender" w:date="2018-07-23T10:19:00Z"/>
            </w:rPr>
          </w:rPrChange>
        </w:rPr>
        <w:pPrChange w:id="145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146" w:author="Michael Bender" w:date="2018-07-23T10:19:00Z" w:name="move520104472"/>
      <w:moveFromRangeEnd w:id="126"/>
      <w:moveFrom w:id="147" w:author="Michael Bender" w:date="2018-07-23T10:19:00Z">
        <w:r w:rsidRPr="008A1885" w:rsidDel="008A1885">
          <w:rPr>
            <w:sz w:val="28"/>
            <w:szCs w:val="28"/>
            <w:rPrChange w:id="148" w:author="Michael Bender" w:date="2018-07-23T10:20:00Z">
              <w:rPr/>
            </w:rPrChange>
          </w:rPr>
          <w:t>Commonly heard: My employer will never</w:t>
        </w:r>
        <w:r w:rsidRPr="008A1885" w:rsidDel="008A1885">
          <w:rPr>
            <w:sz w:val="28"/>
            <w:szCs w:val="28"/>
            <w:rPrChange w:id="149" w:author="Michael Bender" w:date="2018-07-23T10:20:00Z">
              <w:rPr>
                <w:noProof/>
              </w:rPr>
            </w:rPrChange>
          </w:rPr>
          <w:t>...</w:t>
        </w:r>
      </w:moveFrom>
    </w:p>
    <w:p w14:paraId="6EC68360" w14:textId="78AA523E" w:rsidR="006D587A" w:rsidRPr="008A1885" w:rsidDel="008A1885" w:rsidRDefault="006D587A" w:rsidP="008A1885">
      <w:pPr>
        <w:pStyle w:val="ListParagraph"/>
        <w:numPr>
          <w:ilvl w:val="1"/>
          <w:numId w:val="3"/>
        </w:numPr>
        <w:rPr>
          <w:moveFrom w:id="150" w:author="Michael Bender" w:date="2018-07-23T10:19:00Z"/>
          <w:sz w:val="28"/>
          <w:szCs w:val="28"/>
          <w:rPrChange w:id="151" w:author="Michael Bender" w:date="2018-07-23T10:20:00Z">
            <w:rPr>
              <w:moveFrom w:id="152" w:author="Michael Bender" w:date="2018-07-23T10:19:00Z"/>
            </w:rPr>
          </w:rPrChange>
        </w:rPr>
        <w:pPrChange w:id="153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54" w:author="Michael Bender" w:date="2018-07-23T10:19:00Z">
        <w:r w:rsidRPr="008A1885" w:rsidDel="008A1885">
          <w:rPr>
            <w:sz w:val="28"/>
            <w:szCs w:val="28"/>
            <w:rPrChange w:id="155" w:author="Michael Bender" w:date="2018-07-23T10:20:00Z">
              <w:rPr/>
            </w:rPrChange>
          </w:rPr>
          <w:t>Pay for me to go to training</w:t>
        </w:r>
      </w:moveFrom>
    </w:p>
    <w:p w14:paraId="50AAE792" w14:textId="36E79212" w:rsidR="006D587A" w:rsidRPr="008A1885" w:rsidDel="008A1885" w:rsidRDefault="006D587A" w:rsidP="008A1885">
      <w:pPr>
        <w:pStyle w:val="ListParagraph"/>
        <w:numPr>
          <w:ilvl w:val="1"/>
          <w:numId w:val="3"/>
        </w:numPr>
        <w:rPr>
          <w:moveFrom w:id="156" w:author="Michael Bender" w:date="2018-07-23T10:19:00Z"/>
          <w:sz w:val="28"/>
          <w:szCs w:val="28"/>
          <w:rPrChange w:id="157" w:author="Michael Bender" w:date="2018-07-23T10:20:00Z">
            <w:rPr>
              <w:moveFrom w:id="158" w:author="Michael Bender" w:date="2018-07-23T10:19:00Z"/>
            </w:rPr>
          </w:rPrChange>
        </w:rPr>
        <w:pPrChange w:id="159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60" w:author="Michael Bender" w:date="2018-07-23T10:19:00Z">
        <w:r w:rsidRPr="008A1885" w:rsidDel="008A1885">
          <w:rPr>
            <w:sz w:val="28"/>
            <w:szCs w:val="28"/>
            <w:rPrChange w:id="161" w:author="Michael Bender" w:date="2018-07-23T10:20:00Z">
              <w:rPr/>
            </w:rPrChange>
          </w:rPr>
          <w:t>Send me to a conference</w:t>
        </w:r>
      </w:moveFrom>
    </w:p>
    <w:p w14:paraId="65EF987B" w14:textId="3FC011ED" w:rsidR="006D587A" w:rsidRPr="008A1885" w:rsidDel="008A1885" w:rsidRDefault="006D587A" w:rsidP="008A1885">
      <w:pPr>
        <w:pStyle w:val="ListParagraph"/>
        <w:numPr>
          <w:ilvl w:val="1"/>
          <w:numId w:val="3"/>
        </w:numPr>
        <w:rPr>
          <w:moveFrom w:id="162" w:author="Michael Bender" w:date="2018-07-23T10:19:00Z"/>
          <w:sz w:val="28"/>
          <w:szCs w:val="28"/>
          <w:rPrChange w:id="163" w:author="Michael Bender" w:date="2018-07-23T10:20:00Z">
            <w:rPr>
              <w:moveFrom w:id="164" w:author="Michael Bender" w:date="2018-07-23T10:19:00Z"/>
            </w:rPr>
          </w:rPrChange>
        </w:rPr>
        <w:pPrChange w:id="165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66" w:author="Michael Bender" w:date="2018-07-23T10:19:00Z">
        <w:r w:rsidRPr="008A1885" w:rsidDel="008A1885">
          <w:rPr>
            <w:sz w:val="28"/>
            <w:szCs w:val="28"/>
            <w:rPrChange w:id="167" w:author="Michael Bender" w:date="2018-07-23T10:20:00Z">
              <w:rPr/>
            </w:rPrChange>
          </w:rPr>
          <w:t>Expects me to learn on my own</w:t>
        </w:r>
      </w:moveFrom>
    </w:p>
    <w:p w14:paraId="5E5DCDA9" w14:textId="33FEDE72" w:rsidR="006D587A" w:rsidRPr="008A1885" w:rsidDel="008A1885" w:rsidRDefault="006D587A" w:rsidP="008A1885">
      <w:pPr>
        <w:pStyle w:val="ListParagraph"/>
        <w:numPr>
          <w:ilvl w:val="1"/>
          <w:numId w:val="3"/>
        </w:numPr>
        <w:rPr>
          <w:moveFrom w:id="168" w:author="Michael Bender" w:date="2018-07-23T10:19:00Z"/>
          <w:sz w:val="28"/>
          <w:szCs w:val="28"/>
          <w:rPrChange w:id="169" w:author="Michael Bender" w:date="2018-07-23T10:20:00Z">
            <w:rPr>
              <w:moveFrom w:id="170" w:author="Michael Bender" w:date="2018-07-23T10:19:00Z"/>
            </w:rPr>
          </w:rPrChange>
        </w:rPr>
        <w:pPrChange w:id="171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72" w:author="Michael Bender" w:date="2018-07-23T10:19:00Z">
        <w:r w:rsidRPr="008A1885" w:rsidDel="008A1885">
          <w:rPr>
            <w:sz w:val="28"/>
            <w:szCs w:val="28"/>
            <w:rPrChange w:id="173" w:author="Michael Bender" w:date="2018-07-23T10:20:00Z">
              <w:rPr/>
            </w:rPrChange>
          </w:rPr>
          <w:t>Transition: That’s why you need to be thinking about what about your career, and not your job.</w:t>
        </w:r>
      </w:moveFrom>
    </w:p>
    <w:p w14:paraId="0FD2FF0E" w14:textId="5B71204F" w:rsidR="00A4162A" w:rsidRPr="008A1885" w:rsidDel="00FF1A57" w:rsidRDefault="00A4162A" w:rsidP="008A1885">
      <w:pPr>
        <w:pStyle w:val="ListParagraph"/>
        <w:numPr>
          <w:ilvl w:val="1"/>
          <w:numId w:val="3"/>
        </w:numPr>
        <w:rPr>
          <w:moveFrom w:id="174" w:author="Michael Bender" w:date="2018-07-22T20:03:00Z"/>
          <w:sz w:val="28"/>
          <w:szCs w:val="28"/>
          <w:rPrChange w:id="175" w:author="Michael Bender" w:date="2018-07-23T10:20:00Z">
            <w:rPr>
              <w:moveFrom w:id="176" w:author="Michael Bender" w:date="2018-07-22T20:03:00Z"/>
            </w:rPr>
          </w:rPrChange>
        </w:rPr>
        <w:pPrChange w:id="177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moveFromRangeStart w:id="178" w:author="Michael Bender" w:date="2018-07-22T20:03:00Z" w:name="move520053110"/>
      <w:moveFromRangeEnd w:id="146"/>
      <w:moveFrom w:id="179" w:author="Michael Bender" w:date="2018-07-22T20:03:00Z">
        <w:r w:rsidRPr="008A1885" w:rsidDel="00FF1A57">
          <w:rPr>
            <w:sz w:val="28"/>
            <w:szCs w:val="28"/>
            <w:rPrChange w:id="180" w:author="Michael Bender" w:date="2018-07-23T10:20:00Z">
              <w:rPr/>
            </w:rPrChange>
          </w:rPr>
          <w:t>Why Career, Not Job</w:t>
        </w:r>
      </w:moveFrom>
    </w:p>
    <w:p w14:paraId="2C8F86C1" w14:textId="4D161687" w:rsidR="00A4162A" w:rsidRPr="008A1885" w:rsidDel="00FF1A57" w:rsidRDefault="00A4162A" w:rsidP="008A1885">
      <w:pPr>
        <w:pStyle w:val="ListParagraph"/>
        <w:numPr>
          <w:ilvl w:val="1"/>
          <w:numId w:val="3"/>
        </w:numPr>
        <w:rPr>
          <w:moveFrom w:id="181" w:author="Michael Bender" w:date="2018-07-22T20:03:00Z"/>
          <w:sz w:val="28"/>
          <w:szCs w:val="28"/>
          <w:rPrChange w:id="182" w:author="Michael Bender" w:date="2018-07-23T10:20:00Z">
            <w:rPr>
              <w:moveFrom w:id="183" w:author="Michael Bender" w:date="2018-07-22T20:03:00Z"/>
            </w:rPr>
          </w:rPrChange>
        </w:rPr>
        <w:pPrChange w:id="184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85" w:author="Michael Bender" w:date="2018-07-22T20:03:00Z">
        <w:r w:rsidRPr="008A1885" w:rsidDel="00FF1A57">
          <w:rPr>
            <w:sz w:val="28"/>
            <w:szCs w:val="28"/>
            <w:rPrChange w:id="186" w:author="Michael Bender" w:date="2018-07-23T10:20:00Z">
              <w:rPr/>
            </w:rPrChange>
          </w:rPr>
          <w:t>Only you are truly invested in your career</w:t>
        </w:r>
      </w:moveFrom>
    </w:p>
    <w:p w14:paraId="110FB6A1" w14:textId="210D53C1" w:rsidR="009C7953" w:rsidRPr="008A1885" w:rsidDel="00FF1A57" w:rsidRDefault="009C7953" w:rsidP="008A1885">
      <w:pPr>
        <w:pStyle w:val="ListParagraph"/>
        <w:numPr>
          <w:ilvl w:val="1"/>
          <w:numId w:val="3"/>
        </w:numPr>
        <w:rPr>
          <w:moveFrom w:id="187" w:author="Michael Bender" w:date="2018-07-22T20:03:00Z"/>
          <w:sz w:val="28"/>
          <w:szCs w:val="28"/>
          <w:rPrChange w:id="188" w:author="Michael Bender" w:date="2018-07-23T10:20:00Z">
            <w:rPr>
              <w:moveFrom w:id="189" w:author="Michael Bender" w:date="2018-07-22T20:03:00Z"/>
            </w:rPr>
          </w:rPrChange>
        </w:rPr>
        <w:pPrChange w:id="190" w:author="Michael Bender" w:date="2018-07-23T10:20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From w:id="191" w:author="Michael Bender" w:date="2018-07-22T20:03:00Z">
        <w:r w:rsidRPr="008A1885" w:rsidDel="00FF1A57">
          <w:rPr>
            <w:sz w:val="28"/>
            <w:szCs w:val="28"/>
            <w:rPrChange w:id="192" w:author="Michael Bender" w:date="2018-07-23T10:20:00Z">
              <w:rPr/>
            </w:rPrChange>
          </w:rPr>
          <w:t>Investing in your self is the best investment you can make.</w:t>
        </w:r>
      </w:moveFrom>
    </w:p>
    <w:p w14:paraId="7AC3491B" w14:textId="794EFDB0" w:rsidR="004E604E" w:rsidRPr="008A1885" w:rsidDel="00FF1A57" w:rsidRDefault="004E604E" w:rsidP="008A1885">
      <w:pPr>
        <w:pStyle w:val="ListParagraph"/>
        <w:numPr>
          <w:ilvl w:val="1"/>
          <w:numId w:val="3"/>
        </w:numPr>
        <w:rPr>
          <w:moveFrom w:id="193" w:author="Michael Bender" w:date="2018-07-22T20:03:00Z"/>
          <w:sz w:val="28"/>
          <w:szCs w:val="28"/>
          <w:rPrChange w:id="194" w:author="Michael Bender" w:date="2018-07-23T10:20:00Z">
            <w:rPr>
              <w:moveFrom w:id="195" w:author="Michael Bender" w:date="2018-07-22T20:03:00Z"/>
            </w:rPr>
          </w:rPrChange>
        </w:rPr>
        <w:pPrChange w:id="196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197" w:author="Michael Bender" w:date="2018-07-22T20:03:00Z">
        <w:r w:rsidRPr="008A1885" w:rsidDel="00FF1A57">
          <w:rPr>
            <w:sz w:val="28"/>
            <w:szCs w:val="28"/>
            <w:rPrChange w:id="198" w:author="Michael Bender" w:date="2018-07-23T10:20:00Z">
              <w:rPr/>
            </w:rPrChange>
          </w:rPr>
          <w:t>Own Your Career - Invest in You</w:t>
        </w:r>
      </w:moveFrom>
    </w:p>
    <w:p w14:paraId="3F05B24C" w14:textId="21DE2DBA" w:rsidR="000223D7" w:rsidRPr="008A1885" w:rsidDel="00FF1A57" w:rsidRDefault="000223D7" w:rsidP="008A1885">
      <w:pPr>
        <w:pStyle w:val="ListParagraph"/>
        <w:numPr>
          <w:ilvl w:val="1"/>
          <w:numId w:val="3"/>
        </w:numPr>
        <w:rPr>
          <w:moveFrom w:id="199" w:author="Michael Bender" w:date="2018-07-22T20:03:00Z"/>
          <w:sz w:val="28"/>
          <w:szCs w:val="28"/>
          <w:rPrChange w:id="200" w:author="Michael Bender" w:date="2018-07-23T10:20:00Z">
            <w:rPr>
              <w:moveFrom w:id="201" w:author="Michael Bender" w:date="2018-07-22T20:03:00Z"/>
            </w:rPr>
          </w:rPrChange>
        </w:rPr>
        <w:pPrChange w:id="202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203" w:author="Michael Bender" w:date="2018-07-22T20:03:00Z">
        <w:r w:rsidRPr="008A1885" w:rsidDel="00FF1A57">
          <w:rPr>
            <w:sz w:val="28"/>
            <w:szCs w:val="28"/>
            <w:rPrChange w:id="204" w:author="Michael Bender" w:date="2018-07-23T10:20:00Z">
              <w:rPr/>
            </w:rPrChange>
          </w:rPr>
          <w:t>Learning more will make you better...period.</w:t>
        </w:r>
      </w:moveFrom>
    </w:p>
    <w:p w14:paraId="354872E7" w14:textId="35923D1F" w:rsidR="009C7953" w:rsidRPr="008A1885" w:rsidDel="00FF1A57" w:rsidRDefault="009C7953" w:rsidP="008A1885">
      <w:pPr>
        <w:pStyle w:val="ListParagraph"/>
        <w:numPr>
          <w:ilvl w:val="1"/>
          <w:numId w:val="3"/>
        </w:numPr>
        <w:rPr>
          <w:moveFrom w:id="205" w:author="Michael Bender" w:date="2018-07-22T20:03:00Z"/>
          <w:sz w:val="28"/>
          <w:szCs w:val="28"/>
          <w:rPrChange w:id="206" w:author="Michael Bender" w:date="2018-07-23T10:20:00Z">
            <w:rPr>
              <w:moveFrom w:id="207" w:author="Michael Bender" w:date="2018-07-22T20:03:00Z"/>
            </w:rPr>
          </w:rPrChange>
        </w:rPr>
        <w:pPrChange w:id="208" w:author="Michael Bender" w:date="2018-07-23T1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209" w:author="Michael Bender" w:date="2018-07-22T20:03:00Z">
        <w:r w:rsidRPr="008A1885" w:rsidDel="00FF1A57">
          <w:rPr>
            <w:sz w:val="28"/>
            <w:szCs w:val="28"/>
            <w:rPrChange w:id="210" w:author="Michael Bender" w:date="2018-07-23T10:20:00Z">
              <w:rPr/>
            </w:rPrChange>
          </w:rPr>
          <w:t>Learn a set of tools to meet your needs</w:t>
        </w:r>
      </w:moveFrom>
    </w:p>
    <w:moveFromRangeEnd w:id="178"/>
    <w:p w14:paraId="6B702921" w14:textId="1FA1A725" w:rsidR="00344746" w:rsidRPr="008A1885" w:rsidRDefault="00344746" w:rsidP="008A1885">
      <w:pPr>
        <w:pStyle w:val="ListParagraph"/>
        <w:numPr>
          <w:ilvl w:val="1"/>
          <w:numId w:val="3"/>
        </w:numPr>
        <w:rPr>
          <w:sz w:val="28"/>
          <w:szCs w:val="28"/>
          <w:rPrChange w:id="211" w:author="Michael Bender" w:date="2018-07-23T10:20:00Z">
            <w:rPr/>
          </w:rPrChange>
        </w:rPr>
        <w:pPrChange w:id="212" w:author="Michael Bender" w:date="2018-07-23T10:20:00Z">
          <w:pPr>
            <w:pStyle w:val="ListParagraph"/>
            <w:numPr>
              <w:numId w:val="3"/>
            </w:numPr>
            <w:ind w:left="360" w:hanging="360"/>
          </w:pPr>
        </w:pPrChange>
      </w:pPr>
      <w:proofErr w:type="spellStart"/>
      <w:r w:rsidRPr="008A1885">
        <w:rPr>
          <w:sz w:val="28"/>
          <w:szCs w:val="28"/>
          <w:rPrChange w:id="213" w:author="Michael Bender" w:date="2018-07-23T10:20:00Z">
            <w:rPr/>
          </w:rPrChange>
        </w:rPr>
        <w:t>Group</w:t>
      </w:r>
      <w:proofErr w:type="spellEnd"/>
      <w:r w:rsidRPr="008A1885">
        <w:rPr>
          <w:sz w:val="28"/>
          <w:szCs w:val="28"/>
          <w:rPrChange w:id="214" w:author="Michael Bender" w:date="2018-07-23T10:20:00Z">
            <w:rPr/>
          </w:rPrChange>
        </w:rPr>
        <w:t xml:space="preserve"> Text Example</w:t>
      </w:r>
      <w:r w:rsidR="006D587A" w:rsidRPr="008A1885">
        <w:rPr>
          <w:sz w:val="28"/>
          <w:szCs w:val="28"/>
          <w:rPrChange w:id="215" w:author="Michael Bender" w:date="2018-07-23T10:20:00Z">
            <w:rPr/>
          </w:rPrChange>
        </w:rPr>
        <w:t xml:space="preserve"> of why career over job</w:t>
      </w:r>
    </w:p>
    <w:p w14:paraId="770A8B81" w14:textId="031F69DE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Share war stories, ask questions, </w:t>
      </w:r>
      <w:proofErr w:type="spellStart"/>
      <w:r>
        <w:rPr>
          <w:sz w:val="28"/>
          <w:szCs w:val="28"/>
        </w:rPr>
        <w:t>etc</w:t>
      </w:r>
      <w:proofErr w:type="spellEnd"/>
    </w:p>
    <w:p w14:paraId="38A3B09D" w14:textId="0D28876E" w:rsidR="008A1885" w:rsidRDefault="008A1885" w:rsidP="00344746">
      <w:pPr>
        <w:pStyle w:val="ListParagraph"/>
        <w:numPr>
          <w:ilvl w:val="1"/>
          <w:numId w:val="3"/>
        </w:numPr>
        <w:rPr>
          <w:ins w:id="216" w:author="Michael Bender" w:date="2018-07-23T10:22:00Z"/>
          <w:sz w:val="28"/>
          <w:szCs w:val="28"/>
        </w:rPr>
      </w:pPr>
      <w:ins w:id="217" w:author="Michael Bender" w:date="2018-07-23T10:22:00Z">
        <w:r>
          <w:rPr>
            <w:sz w:val="28"/>
            <w:szCs w:val="28"/>
          </w:rPr>
          <w:t>I always work to try and get them learning (</w:t>
        </w:r>
        <w:proofErr w:type="spellStart"/>
        <w:proofErr w:type="gramStart"/>
        <w:r>
          <w:rPr>
            <w:sz w:val="28"/>
            <w:szCs w:val="28"/>
          </w:rPr>
          <w:t>powershell,git</w:t>
        </w:r>
        <w:proofErr w:type="gramEnd"/>
        <w:r>
          <w:rPr>
            <w:sz w:val="28"/>
            <w:szCs w:val="28"/>
          </w:rPr>
          <w:t>,azure</w:t>
        </w:r>
        <w:proofErr w:type="spellEnd"/>
        <w:r>
          <w:rPr>
            <w:sz w:val="28"/>
            <w:szCs w:val="28"/>
          </w:rPr>
          <w:t>)</w:t>
        </w:r>
      </w:ins>
    </w:p>
    <w:p w14:paraId="672D20B8" w14:textId="3E114C2A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member has a company merger</w:t>
      </w:r>
    </w:p>
    <w:p w14:paraId="0E1B5CB8" w14:textId="7EB698CF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Layoff status is unknown so </w:t>
      </w:r>
      <w:ins w:id="218" w:author="Michael Bender" w:date="2018-07-23T10:22:00Z">
        <w:r w:rsidR="008A1885">
          <w:rPr>
            <w:sz w:val="28"/>
            <w:szCs w:val="28"/>
          </w:rPr>
          <w:t xml:space="preserve">they </w:t>
        </w:r>
      </w:ins>
      <w:r>
        <w:rPr>
          <w:sz w:val="28"/>
          <w:szCs w:val="28"/>
        </w:rPr>
        <w:t>need to skill-up</w:t>
      </w:r>
    </w:p>
    <w:p w14:paraId="7D54EBB0" w14:textId="517434B0" w:rsidR="00344746" w:rsidRDefault="00344746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Said person has repeatedly said ‘I don’t have time to learn X and Y because my company doesn’t use it’</w:t>
      </w:r>
    </w:p>
    <w:p w14:paraId="7216239E" w14:textId="613F6BBF" w:rsidR="00A700D7" w:rsidRDefault="00A700D7" w:rsidP="0034474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Transition: Now you know why you need to invest in your career; let’s take a look at your career in more depth</w:t>
      </w:r>
    </w:p>
    <w:p w14:paraId="59157A8B" w14:textId="4F5AA5D2" w:rsidR="00EE39DF" w:rsidRPr="00EE39DF" w:rsidRDefault="00EE39DF" w:rsidP="00EE39DF">
      <w:pPr>
        <w:pStyle w:val="ListParagraph"/>
        <w:numPr>
          <w:ilvl w:val="2"/>
          <w:numId w:val="3"/>
        </w:numPr>
        <w:rPr>
          <w:b/>
          <w:sz w:val="28"/>
          <w:szCs w:val="28"/>
        </w:rPr>
      </w:pPr>
      <w:r w:rsidRPr="00EE39DF">
        <w:rPr>
          <w:b/>
          <w:sz w:val="28"/>
          <w:szCs w:val="28"/>
        </w:rPr>
        <w:t xml:space="preserve">What encompasses your career is </w:t>
      </w:r>
      <w:proofErr w:type="gramStart"/>
      <w:r w:rsidRPr="00EE39DF">
        <w:rPr>
          <w:b/>
          <w:sz w:val="28"/>
          <w:szCs w:val="28"/>
        </w:rPr>
        <w:t>next</w:t>
      </w:r>
      <w:proofErr w:type="gramEnd"/>
    </w:p>
    <w:p w14:paraId="6D9AF848" w14:textId="6D586CBF" w:rsidR="00A4162A" w:rsidRPr="004C0D93" w:rsidRDefault="00A4162A" w:rsidP="00A41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 xml:space="preserve">Breakdown career into </w:t>
      </w:r>
      <w:r w:rsidR="006D587A">
        <w:rPr>
          <w:sz w:val="28"/>
          <w:szCs w:val="28"/>
        </w:rPr>
        <w:t>4</w:t>
      </w:r>
      <w:r w:rsidRPr="004C0D93">
        <w:rPr>
          <w:sz w:val="28"/>
          <w:szCs w:val="28"/>
        </w:rPr>
        <w:t xml:space="preserve"> pieces</w:t>
      </w:r>
    </w:p>
    <w:p w14:paraId="0DD93D16" w14:textId="01594234" w:rsidR="00906FED" w:rsidRDefault="00906FED" w:rsidP="00A416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Pie Chart Graphic</w:t>
      </w:r>
    </w:p>
    <w:p w14:paraId="219AB50E" w14:textId="77777777" w:rsidR="00F725BD" w:rsidRPr="004C0D93" w:rsidRDefault="00F725BD" w:rsidP="00F725BD">
      <w:pPr>
        <w:pStyle w:val="ListParagraph"/>
        <w:numPr>
          <w:ilvl w:val="1"/>
          <w:numId w:val="3"/>
        </w:numPr>
        <w:rPr>
          <w:ins w:id="219" w:author="Michael Bender" w:date="2018-07-23T10:41:00Z"/>
          <w:sz w:val="28"/>
          <w:szCs w:val="28"/>
        </w:rPr>
      </w:pPr>
      <w:ins w:id="220" w:author="Michael Bender" w:date="2018-07-23T10:41:00Z">
        <w:r>
          <w:rPr>
            <w:sz w:val="28"/>
            <w:szCs w:val="28"/>
          </w:rPr>
          <w:t>Vision (or Ambition)</w:t>
        </w:r>
      </w:ins>
    </w:p>
    <w:p w14:paraId="4720AADC" w14:textId="77777777" w:rsidR="00F725BD" w:rsidRPr="004C0D93" w:rsidRDefault="00F725BD" w:rsidP="00F725BD">
      <w:pPr>
        <w:pStyle w:val="ListParagraph"/>
        <w:numPr>
          <w:ilvl w:val="2"/>
          <w:numId w:val="3"/>
        </w:numPr>
        <w:rPr>
          <w:ins w:id="221" w:author="Michael Bender" w:date="2018-07-23T10:41:00Z"/>
          <w:sz w:val="28"/>
          <w:szCs w:val="28"/>
        </w:rPr>
      </w:pPr>
      <w:ins w:id="222" w:author="Michael Bender" w:date="2018-07-23T10:41:00Z">
        <w:r w:rsidRPr="004C0D93">
          <w:rPr>
            <w:sz w:val="28"/>
            <w:szCs w:val="28"/>
          </w:rPr>
          <w:t>What you want to do</w:t>
        </w:r>
      </w:ins>
    </w:p>
    <w:p w14:paraId="4B478C6B" w14:textId="77777777" w:rsidR="00F725BD" w:rsidRDefault="00F725BD" w:rsidP="00F725BD">
      <w:pPr>
        <w:pStyle w:val="ListParagraph"/>
        <w:numPr>
          <w:ilvl w:val="2"/>
          <w:numId w:val="3"/>
        </w:numPr>
        <w:rPr>
          <w:ins w:id="223" w:author="Michael Bender" w:date="2018-07-23T10:41:00Z"/>
          <w:sz w:val="28"/>
          <w:szCs w:val="28"/>
        </w:rPr>
      </w:pPr>
      <w:ins w:id="224" w:author="Michael Bender" w:date="2018-07-23T10:41:00Z">
        <w:r w:rsidRPr="004C0D93">
          <w:rPr>
            <w:sz w:val="28"/>
            <w:szCs w:val="28"/>
          </w:rPr>
          <w:t>Your passion</w:t>
        </w:r>
      </w:ins>
    </w:p>
    <w:p w14:paraId="12E2BE30" w14:textId="77777777" w:rsidR="00F725BD" w:rsidRDefault="00F725BD" w:rsidP="00F725BD">
      <w:pPr>
        <w:pStyle w:val="ListParagraph"/>
        <w:numPr>
          <w:ilvl w:val="2"/>
          <w:numId w:val="3"/>
        </w:numPr>
        <w:rPr>
          <w:ins w:id="225" w:author="Michael Bender" w:date="2018-07-23T10:41:00Z"/>
          <w:sz w:val="28"/>
          <w:szCs w:val="28"/>
        </w:rPr>
      </w:pPr>
      <w:ins w:id="226" w:author="Michael Bender" w:date="2018-07-23T10:41:00Z">
        <w:r w:rsidRPr="007731EB">
          <w:rPr>
            <w:sz w:val="28"/>
            <w:szCs w:val="28"/>
          </w:rPr>
          <w:t>Goal: What do you want to do when you grow up?</w:t>
        </w:r>
      </w:ins>
    </w:p>
    <w:p w14:paraId="6D33C7E8" w14:textId="28317EC6" w:rsidR="00A4162A" w:rsidRPr="004C0D93" w:rsidRDefault="006D0A2E" w:rsidP="00A416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Knowledge</w:t>
      </w:r>
    </w:p>
    <w:p w14:paraId="64E46349" w14:textId="77777777" w:rsidR="00EE39DF" w:rsidRDefault="00A4162A" w:rsidP="00A4162A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What you are good at</w:t>
      </w:r>
    </w:p>
    <w:p w14:paraId="768902E5" w14:textId="2E715376" w:rsidR="00A4162A" w:rsidRPr="004C0D93" w:rsidRDefault="00EE39DF" w:rsidP="00A4162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k</w:t>
      </w:r>
      <w:r w:rsidR="00A4162A" w:rsidRPr="004C0D93">
        <w:rPr>
          <w:sz w:val="28"/>
          <w:szCs w:val="28"/>
        </w:rPr>
        <w:t>now</w:t>
      </w:r>
    </w:p>
    <w:p w14:paraId="3331A38C" w14:textId="1BB5F982" w:rsidR="00A4162A" w:rsidRPr="004C0D93" w:rsidDel="00F725BD" w:rsidRDefault="00EE39DF" w:rsidP="00A4162A">
      <w:pPr>
        <w:pStyle w:val="ListParagraph"/>
        <w:numPr>
          <w:ilvl w:val="1"/>
          <w:numId w:val="3"/>
        </w:numPr>
        <w:rPr>
          <w:del w:id="227" w:author="Michael Bender" w:date="2018-07-23T10:41:00Z"/>
          <w:sz w:val="28"/>
          <w:szCs w:val="28"/>
        </w:rPr>
      </w:pPr>
      <w:del w:id="228" w:author="Michael Bender" w:date="2018-07-23T10:41:00Z">
        <w:r w:rsidDel="00F725BD">
          <w:rPr>
            <w:sz w:val="28"/>
            <w:szCs w:val="28"/>
          </w:rPr>
          <w:delText>Vision (or Ambition)</w:delText>
        </w:r>
      </w:del>
    </w:p>
    <w:p w14:paraId="125C10B9" w14:textId="229231D3" w:rsidR="006D0A2E" w:rsidRPr="004C0D93" w:rsidDel="00F725BD" w:rsidRDefault="006D0A2E" w:rsidP="006D0A2E">
      <w:pPr>
        <w:pStyle w:val="ListParagraph"/>
        <w:numPr>
          <w:ilvl w:val="2"/>
          <w:numId w:val="3"/>
        </w:numPr>
        <w:rPr>
          <w:del w:id="229" w:author="Michael Bender" w:date="2018-07-23T10:41:00Z"/>
          <w:sz w:val="28"/>
          <w:szCs w:val="28"/>
        </w:rPr>
      </w:pPr>
      <w:del w:id="230" w:author="Michael Bender" w:date="2018-07-23T10:41:00Z">
        <w:r w:rsidRPr="004C0D93" w:rsidDel="00F725BD">
          <w:rPr>
            <w:sz w:val="28"/>
            <w:szCs w:val="28"/>
          </w:rPr>
          <w:delText>What you want to do</w:delText>
        </w:r>
      </w:del>
    </w:p>
    <w:p w14:paraId="70FA4688" w14:textId="3596E9C0" w:rsidR="006D0A2E" w:rsidDel="00F725BD" w:rsidRDefault="006D0A2E" w:rsidP="006D0A2E">
      <w:pPr>
        <w:pStyle w:val="ListParagraph"/>
        <w:numPr>
          <w:ilvl w:val="2"/>
          <w:numId w:val="3"/>
        </w:numPr>
        <w:rPr>
          <w:del w:id="231" w:author="Michael Bender" w:date="2018-07-23T10:41:00Z"/>
          <w:sz w:val="28"/>
          <w:szCs w:val="28"/>
        </w:rPr>
      </w:pPr>
      <w:del w:id="232" w:author="Michael Bender" w:date="2018-07-23T10:41:00Z">
        <w:r w:rsidRPr="004C0D93" w:rsidDel="00F725BD">
          <w:rPr>
            <w:sz w:val="28"/>
            <w:szCs w:val="28"/>
          </w:rPr>
          <w:delText>Your passion</w:delText>
        </w:r>
      </w:del>
    </w:p>
    <w:p w14:paraId="08EEE1BE" w14:textId="6E413333" w:rsidR="00EE39DF" w:rsidRPr="00EE39DF" w:rsidDel="00F725BD" w:rsidRDefault="00EE39DF" w:rsidP="00EE39DF">
      <w:pPr>
        <w:pStyle w:val="ListParagraph"/>
        <w:numPr>
          <w:ilvl w:val="2"/>
          <w:numId w:val="3"/>
        </w:numPr>
        <w:rPr>
          <w:del w:id="233" w:author="Michael Bender" w:date="2018-07-23T10:41:00Z"/>
          <w:sz w:val="28"/>
          <w:szCs w:val="28"/>
        </w:rPr>
      </w:pPr>
      <w:del w:id="234" w:author="Michael Bender" w:date="2018-07-23T10:41:00Z">
        <w:r w:rsidRPr="004C0D93" w:rsidDel="00F725BD">
          <w:rPr>
            <w:sz w:val="28"/>
            <w:szCs w:val="28"/>
          </w:rPr>
          <w:delText>What you want to learn</w:delText>
        </w:r>
      </w:del>
    </w:p>
    <w:p w14:paraId="696CF73D" w14:textId="1660FB70" w:rsidR="007731EB" w:rsidDel="00F725BD" w:rsidRDefault="007731EB" w:rsidP="007731EB">
      <w:pPr>
        <w:pStyle w:val="ListParagraph"/>
        <w:numPr>
          <w:ilvl w:val="2"/>
          <w:numId w:val="3"/>
        </w:numPr>
        <w:rPr>
          <w:del w:id="235" w:author="Michael Bender" w:date="2018-07-23T10:41:00Z"/>
          <w:sz w:val="28"/>
          <w:szCs w:val="28"/>
        </w:rPr>
      </w:pPr>
      <w:del w:id="236" w:author="Michael Bender" w:date="2018-07-23T10:41:00Z">
        <w:r w:rsidRPr="007731EB" w:rsidDel="00F725BD">
          <w:rPr>
            <w:sz w:val="28"/>
            <w:szCs w:val="28"/>
          </w:rPr>
          <w:delText xml:space="preserve">Goal: What do you </w:delText>
        </w:r>
        <w:r w:rsidR="00A700D7" w:rsidRPr="007731EB" w:rsidDel="00F725BD">
          <w:rPr>
            <w:sz w:val="28"/>
            <w:szCs w:val="28"/>
          </w:rPr>
          <w:delText>want</w:delText>
        </w:r>
        <w:r w:rsidRPr="007731EB" w:rsidDel="00F725BD">
          <w:rPr>
            <w:sz w:val="28"/>
            <w:szCs w:val="28"/>
          </w:rPr>
          <w:delText xml:space="preserve"> to do when you grow up?</w:delText>
        </w:r>
      </w:del>
    </w:p>
    <w:p w14:paraId="5B7C80FD" w14:textId="50DB57D8" w:rsidR="000223D7" w:rsidRDefault="000223D7" w:rsidP="000223D7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 Priorities – Connect Core</w:t>
      </w:r>
    </w:p>
    <w:p w14:paraId="69E6F5D0" w14:textId="0115C180" w:rsidR="00A700D7" w:rsidRDefault="004E604E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Brand of You</w:t>
      </w:r>
      <w:r w:rsidR="00A700D7" w:rsidRPr="00A700D7">
        <w:rPr>
          <w:sz w:val="28"/>
          <w:szCs w:val="28"/>
        </w:rPr>
        <w:t xml:space="preserve"> </w:t>
      </w:r>
    </w:p>
    <w:p w14:paraId="3AAD0173" w14:textId="7AC39EDE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 are you</w:t>
      </w:r>
    </w:p>
    <w:p w14:paraId="3DB2B6FD" w14:textId="202CCBC5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Who is your network</w:t>
      </w:r>
    </w:p>
    <w:p w14:paraId="7191F9C3" w14:textId="2FA48148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is your 30-second Elevator </w:t>
      </w:r>
      <w:proofErr w:type="gramStart"/>
      <w:r>
        <w:rPr>
          <w:sz w:val="28"/>
          <w:szCs w:val="28"/>
        </w:rPr>
        <w:t>pitch</w:t>
      </w:r>
      <w:proofErr w:type="gramEnd"/>
    </w:p>
    <w:p w14:paraId="2956B12E" w14:textId="40C48F17" w:rsidR="00EE39DF" w:rsidRDefault="00EE39DF" w:rsidP="00A700D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Luck</w:t>
      </w:r>
    </w:p>
    <w:p w14:paraId="4FB24A95" w14:textId="584D8733" w:rsidR="00EE39DF" w:rsidRDefault="00EE39DF" w:rsidP="00EE39DF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be honest, luck plays a big part of all the pieces lining up in your career</w:t>
      </w:r>
    </w:p>
    <w:p w14:paraId="3148A637" w14:textId="01B7DABF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Transition: Let’s take a look at each piece. First let’s talk about your vision.</w:t>
      </w:r>
    </w:p>
    <w:p w14:paraId="70FB495D" w14:textId="77777777" w:rsidR="00906FED" w:rsidRDefault="00906FED" w:rsidP="00906F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What do you want to be when you grow </w:t>
      </w:r>
      <w:proofErr w:type="gramStart"/>
      <w:r>
        <w:rPr>
          <w:sz w:val="28"/>
          <w:szCs w:val="28"/>
        </w:rPr>
        <w:t>up</w:t>
      </w:r>
      <w:proofErr w:type="gramEnd"/>
    </w:p>
    <w:p w14:paraId="733A6314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Want are you passionate about</w:t>
      </w:r>
    </w:p>
    <w:p w14:paraId="21F7F592" w14:textId="66E05050" w:rsidR="00906FED" w:rsidRDefault="00906FED" w:rsidP="00906FED">
      <w:pPr>
        <w:pStyle w:val="ListParagraph"/>
        <w:numPr>
          <w:ilvl w:val="1"/>
          <w:numId w:val="3"/>
        </w:numPr>
        <w:rPr>
          <w:ins w:id="237" w:author="Michael Bender" w:date="2018-07-23T10:24:00Z"/>
          <w:sz w:val="28"/>
          <w:szCs w:val="28"/>
        </w:rPr>
      </w:pPr>
      <w:r>
        <w:rPr>
          <w:sz w:val="28"/>
          <w:szCs w:val="28"/>
        </w:rPr>
        <w:t>What gets you up in the morning</w:t>
      </w:r>
    </w:p>
    <w:p w14:paraId="46760699" w14:textId="13BA224C" w:rsidR="008A1885" w:rsidRDefault="008A1885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238" w:author="Michael Bender" w:date="2018-07-23T10:24:00Z">
        <w:r>
          <w:rPr>
            <w:sz w:val="28"/>
            <w:szCs w:val="28"/>
          </w:rPr>
          <w:t xml:space="preserve">Where do you want to be in 5-10 </w:t>
        </w:r>
        <w:proofErr w:type="gramStart"/>
        <w:r>
          <w:rPr>
            <w:sz w:val="28"/>
            <w:szCs w:val="28"/>
          </w:rPr>
          <w:t>years</w:t>
        </w:r>
      </w:ins>
      <w:proofErr w:type="gramEnd"/>
    </w:p>
    <w:p w14:paraId="51E092E1" w14:textId="1333266E" w:rsidR="00F725BD" w:rsidRPr="00AF4F7A" w:rsidRDefault="00906FED" w:rsidP="00AF4F7A">
      <w:pPr>
        <w:pStyle w:val="ListParagraph"/>
        <w:numPr>
          <w:ilvl w:val="1"/>
          <w:numId w:val="3"/>
        </w:numPr>
        <w:rPr>
          <w:ins w:id="239" w:author="Michael Bender" w:date="2018-07-23T10:35:00Z"/>
          <w:sz w:val="28"/>
          <w:szCs w:val="28"/>
          <w:rPrChange w:id="240" w:author="Michael Bender" w:date="2018-07-23T10:48:00Z">
            <w:rPr>
              <w:ins w:id="241" w:author="Michael Bender" w:date="2018-07-23T10:35:00Z"/>
            </w:rPr>
          </w:rPrChange>
        </w:rPr>
        <w:pPrChange w:id="242" w:author="Michael Bender" w:date="2018-07-23T10:48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r>
        <w:rPr>
          <w:sz w:val="28"/>
          <w:szCs w:val="28"/>
        </w:rPr>
        <w:t>For me and the reason I’m with you, is my passion for helping others achieve more. My career is based on my passion to help others.</w:t>
      </w:r>
    </w:p>
    <w:p w14:paraId="39E52E5D" w14:textId="21A1D842" w:rsidR="00F725BD" w:rsidRPr="00F725BD" w:rsidRDefault="00CF5285" w:rsidP="00F725BD">
      <w:pPr>
        <w:pStyle w:val="ListParagraph"/>
        <w:numPr>
          <w:ilvl w:val="1"/>
          <w:numId w:val="3"/>
        </w:numPr>
        <w:rPr>
          <w:ins w:id="243" w:author="Michael Bender" w:date="2018-07-23T10:43:00Z"/>
          <w:sz w:val="28"/>
          <w:szCs w:val="28"/>
          <w:rPrChange w:id="244" w:author="Michael Bender" w:date="2018-07-23T10:45:00Z">
            <w:rPr>
              <w:ins w:id="245" w:author="Michael Bender" w:date="2018-07-23T10:43:00Z"/>
            </w:rPr>
          </w:rPrChange>
        </w:rPr>
        <w:pPrChange w:id="246" w:author="Michael Bender" w:date="2018-07-23T10:4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47" w:author="Michael Bender" w:date="2018-07-23T10:35:00Z">
        <w:r>
          <w:rPr>
            <w:sz w:val="28"/>
            <w:szCs w:val="28"/>
          </w:rPr>
          <w:t xml:space="preserve">And this </w:t>
        </w:r>
      </w:ins>
      <w:ins w:id="248" w:author="Michael Bender" w:date="2018-07-23T10:36:00Z">
        <w:r>
          <w:rPr>
            <w:sz w:val="28"/>
            <w:szCs w:val="28"/>
          </w:rPr>
          <w:t>builds out my mission</w:t>
        </w:r>
      </w:ins>
      <w:ins w:id="249" w:author="Michael Bender" w:date="2018-07-23T10:49:00Z">
        <w:r w:rsidR="00AF4F7A">
          <w:rPr>
            <w:sz w:val="28"/>
            <w:szCs w:val="28"/>
          </w:rPr>
          <w:t xml:space="preserve"> statement</w:t>
        </w:r>
      </w:ins>
      <w:ins w:id="250" w:author="Michael Bender" w:date="2018-07-23T10:36:00Z">
        <w:r>
          <w:rPr>
            <w:sz w:val="28"/>
            <w:szCs w:val="28"/>
          </w:rPr>
          <w:t>.</w:t>
        </w:r>
      </w:ins>
    </w:p>
    <w:p w14:paraId="4E565532" w14:textId="5C89414E" w:rsidR="008A1885" w:rsidRDefault="008A1885" w:rsidP="008A1885">
      <w:pPr>
        <w:pStyle w:val="ListParagraph"/>
        <w:numPr>
          <w:ilvl w:val="0"/>
          <w:numId w:val="3"/>
        </w:numPr>
        <w:rPr>
          <w:ins w:id="251" w:author="Michael Bender" w:date="2018-07-23T10:30:00Z"/>
          <w:sz w:val="28"/>
          <w:szCs w:val="28"/>
        </w:rPr>
        <w:pPrChange w:id="252" w:author="Michael Bender" w:date="2018-07-23T1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53" w:author="Michael Bender" w:date="2018-07-23T10:24:00Z">
        <w:r>
          <w:rPr>
            <w:sz w:val="28"/>
            <w:szCs w:val="28"/>
          </w:rPr>
          <w:t xml:space="preserve">Mission </w:t>
        </w:r>
      </w:ins>
      <w:ins w:id="254" w:author="Michael Bender" w:date="2018-07-23T10:30:00Z">
        <w:r w:rsidR="00CF5285">
          <w:rPr>
            <w:sz w:val="28"/>
            <w:szCs w:val="28"/>
          </w:rPr>
          <w:t>Statement</w:t>
        </w:r>
      </w:ins>
    </w:p>
    <w:p w14:paraId="5D6A6539" w14:textId="28815533" w:rsidR="00CF5285" w:rsidRDefault="00CF5285" w:rsidP="00CF5285">
      <w:pPr>
        <w:pStyle w:val="ListParagraph"/>
        <w:numPr>
          <w:ilvl w:val="1"/>
          <w:numId w:val="3"/>
        </w:numPr>
        <w:rPr>
          <w:ins w:id="255" w:author="Michael Bender" w:date="2018-07-23T10:30:00Z"/>
          <w:sz w:val="28"/>
          <w:szCs w:val="28"/>
        </w:rPr>
      </w:pPr>
      <w:ins w:id="256" w:author="Michael Bender" w:date="2018-07-23T10:30:00Z">
        <w:r w:rsidRPr="008A1885">
          <w:rPr>
            <w:sz w:val="28"/>
            <w:szCs w:val="28"/>
          </w:rPr>
          <w:t xml:space="preserve">What do we do today? For whom do we do it? What is the benefit? In other words, </w:t>
        </w:r>
        <w:proofErr w:type="gramStart"/>
        <w:r w:rsidRPr="008A1885">
          <w:rPr>
            <w:sz w:val="28"/>
            <w:szCs w:val="28"/>
          </w:rPr>
          <w:t>Why</w:t>
        </w:r>
        <w:proofErr w:type="gramEnd"/>
        <w:r w:rsidRPr="008A1885">
          <w:rPr>
            <w:sz w:val="28"/>
            <w:szCs w:val="28"/>
          </w:rPr>
          <w:t xml:space="preserve"> we do what we do? What, For Whom and Why?</w:t>
        </w:r>
      </w:ins>
    </w:p>
    <w:p w14:paraId="04AE47B1" w14:textId="77777777" w:rsidR="00CF5285" w:rsidRPr="008A1885" w:rsidRDefault="00CF5285" w:rsidP="00CF5285">
      <w:pPr>
        <w:pStyle w:val="ListParagraph"/>
        <w:numPr>
          <w:ilvl w:val="1"/>
          <w:numId w:val="3"/>
        </w:numPr>
        <w:rPr>
          <w:ins w:id="257" w:author="Michael Bender" w:date="2018-07-23T10:30:00Z"/>
          <w:sz w:val="28"/>
          <w:szCs w:val="28"/>
        </w:rPr>
      </w:pPr>
    </w:p>
    <w:p w14:paraId="16EBA097" w14:textId="3FEAA9D0" w:rsidR="008A1885" w:rsidRDefault="00CF5285" w:rsidP="008A1885">
      <w:pPr>
        <w:pStyle w:val="ListParagraph"/>
        <w:numPr>
          <w:ilvl w:val="0"/>
          <w:numId w:val="3"/>
        </w:numPr>
        <w:rPr>
          <w:ins w:id="258" w:author="Michael Bender" w:date="2018-07-23T10:25:00Z"/>
          <w:sz w:val="28"/>
          <w:szCs w:val="28"/>
        </w:rPr>
        <w:pPrChange w:id="259" w:author="Michael Bender" w:date="2018-07-23T1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60" w:author="Michael Bender" w:date="2018-07-23T10:29:00Z">
        <w:r>
          <w:rPr>
            <w:sz w:val="28"/>
            <w:szCs w:val="28"/>
          </w:rPr>
          <w:t xml:space="preserve"> </w:t>
        </w:r>
      </w:ins>
      <w:ins w:id="261" w:author="Michael Bender" w:date="2018-07-23T10:30:00Z">
        <w:r>
          <w:rPr>
            <w:sz w:val="28"/>
            <w:szCs w:val="28"/>
          </w:rPr>
          <w:t xml:space="preserve">My </w:t>
        </w:r>
      </w:ins>
      <w:ins w:id="262" w:author="Michael Bender" w:date="2018-07-23T10:25:00Z">
        <w:r w:rsidR="008A1885">
          <w:rPr>
            <w:sz w:val="28"/>
            <w:szCs w:val="28"/>
          </w:rPr>
          <w:t>Mission</w:t>
        </w:r>
      </w:ins>
    </w:p>
    <w:p w14:paraId="54107F38" w14:textId="77777777" w:rsidR="008A1885" w:rsidRPr="008A1885" w:rsidRDefault="008A1885" w:rsidP="008A1885">
      <w:pPr>
        <w:pStyle w:val="ListParagraph"/>
        <w:numPr>
          <w:ilvl w:val="1"/>
          <w:numId w:val="3"/>
        </w:numPr>
        <w:rPr>
          <w:ins w:id="263" w:author="Michael Bender" w:date="2018-07-23T10:25:00Z"/>
          <w:sz w:val="28"/>
          <w:szCs w:val="28"/>
        </w:rPr>
      </w:pPr>
      <w:ins w:id="264" w:author="Michael Bender" w:date="2018-07-23T10:25:00Z">
        <w:r w:rsidRPr="008A1885">
          <w:rPr>
            <w:sz w:val="28"/>
            <w:szCs w:val="28"/>
          </w:rPr>
          <w:t xml:space="preserve">What do we do today? For whom do we do it? What is the benefit? In other words, </w:t>
        </w:r>
        <w:proofErr w:type="gramStart"/>
        <w:r w:rsidRPr="008A1885">
          <w:rPr>
            <w:sz w:val="28"/>
            <w:szCs w:val="28"/>
          </w:rPr>
          <w:t>Why</w:t>
        </w:r>
        <w:proofErr w:type="gramEnd"/>
        <w:r w:rsidRPr="008A1885">
          <w:rPr>
            <w:sz w:val="28"/>
            <w:szCs w:val="28"/>
          </w:rPr>
          <w:t xml:space="preserve"> we do what we do? What, For Whom and Why?</w:t>
        </w:r>
      </w:ins>
    </w:p>
    <w:p w14:paraId="639757B1" w14:textId="659C3B83" w:rsidR="008A1885" w:rsidRDefault="008A1885" w:rsidP="008A1885">
      <w:pPr>
        <w:pStyle w:val="ListParagraph"/>
        <w:numPr>
          <w:ilvl w:val="1"/>
          <w:numId w:val="3"/>
        </w:numPr>
        <w:rPr>
          <w:ins w:id="265" w:author="Michael Bender" w:date="2018-07-23T10:32:00Z"/>
          <w:sz w:val="28"/>
          <w:szCs w:val="28"/>
        </w:rPr>
        <w:pPrChange w:id="266" w:author="Michael Bender" w:date="2018-07-23T10:2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67" w:author="Michael Bender" w:date="2018-07-23T10:25:00Z">
        <w:r>
          <w:rPr>
            <w:sz w:val="28"/>
            <w:szCs w:val="28"/>
          </w:rPr>
          <w:t>‘</w:t>
        </w:r>
      </w:ins>
      <w:ins w:id="268" w:author="Michael Bender" w:date="2018-07-23T10:50:00Z">
        <w:r w:rsidR="00AF4F7A">
          <w:rPr>
            <w:sz w:val="28"/>
            <w:szCs w:val="28"/>
          </w:rPr>
          <w:t>E</w:t>
        </w:r>
      </w:ins>
      <w:ins w:id="269" w:author="Michael Bender" w:date="2018-07-23T10:25:00Z">
        <w:r>
          <w:rPr>
            <w:sz w:val="28"/>
            <w:szCs w:val="28"/>
          </w:rPr>
          <w:t>mpower</w:t>
        </w:r>
      </w:ins>
      <w:ins w:id="270" w:author="Michael Bender" w:date="2018-07-23T10:26:00Z">
        <w:r>
          <w:rPr>
            <w:sz w:val="28"/>
            <w:szCs w:val="28"/>
          </w:rPr>
          <w:t xml:space="preserve"> IT </w:t>
        </w:r>
        <w:r w:rsidR="00CF5285">
          <w:rPr>
            <w:sz w:val="28"/>
            <w:szCs w:val="28"/>
          </w:rPr>
          <w:t xml:space="preserve">people to be better </w:t>
        </w:r>
      </w:ins>
      <w:ins w:id="271" w:author="Michael Bender" w:date="2018-07-23T10:31:00Z">
        <w:r w:rsidR="00CF5285">
          <w:rPr>
            <w:sz w:val="28"/>
            <w:szCs w:val="28"/>
          </w:rPr>
          <w:t>today</w:t>
        </w:r>
      </w:ins>
      <w:ins w:id="272" w:author="Michael Bender" w:date="2018-07-23T10:26:00Z">
        <w:r w:rsidR="00CF5285">
          <w:rPr>
            <w:sz w:val="28"/>
            <w:szCs w:val="28"/>
          </w:rPr>
          <w:t xml:space="preserve"> than they </w:t>
        </w:r>
      </w:ins>
      <w:ins w:id="273" w:author="Michael Bender" w:date="2018-07-23T10:31:00Z">
        <w:r w:rsidR="00CF5285">
          <w:rPr>
            <w:sz w:val="28"/>
            <w:szCs w:val="28"/>
          </w:rPr>
          <w:t>were yesterday</w:t>
        </w:r>
      </w:ins>
      <w:ins w:id="274" w:author="Michael Bender" w:date="2018-07-23T10:50:00Z">
        <w:r w:rsidR="00AF4F7A">
          <w:rPr>
            <w:sz w:val="28"/>
            <w:szCs w:val="28"/>
          </w:rPr>
          <w:t xml:space="preserve"> so they can achieve their life’s work</w:t>
        </w:r>
      </w:ins>
      <w:ins w:id="275" w:author="Michael Bender" w:date="2018-07-23T10:31:00Z">
        <w:r w:rsidR="00CF5285">
          <w:rPr>
            <w:sz w:val="28"/>
            <w:szCs w:val="28"/>
          </w:rPr>
          <w:t>’</w:t>
        </w:r>
      </w:ins>
      <w:ins w:id="276" w:author="Michael Bender" w:date="2018-07-23T10:26:00Z">
        <w:r w:rsidR="00CF5285">
          <w:rPr>
            <w:sz w:val="28"/>
            <w:szCs w:val="28"/>
          </w:rPr>
          <w:t>.</w:t>
        </w:r>
      </w:ins>
    </w:p>
    <w:p w14:paraId="3A519248" w14:textId="1F1A8844" w:rsidR="00CF5285" w:rsidRDefault="00CF5285" w:rsidP="008A1885">
      <w:pPr>
        <w:pStyle w:val="ListParagraph"/>
        <w:numPr>
          <w:ilvl w:val="1"/>
          <w:numId w:val="3"/>
        </w:numPr>
        <w:rPr>
          <w:ins w:id="277" w:author="Michael Bender" w:date="2018-07-23T10:33:00Z"/>
          <w:sz w:val="28"/>
          <w:szCs w:val="28"/>
        </w:rPr>
        <w:pPrChange w:id="278" w:author="Michael Bender" w:date="2018-07-23T10:2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79" w:author="Michael Bender" w:date="2018-07-23T10:33:00Z">
        <w:r>
          <w:rPr>
            <w:sz w:val="28"/>
            <w:szCs w:val="28"/>
          </w:rPr>
          <w:t>Makes decision making on what I’m doing easier as I can match the work against whether it is achieving my mission</w:t>
        </w:r>
      </w:ins>
    </w:p>
    <w:p w14:paraId="57EA64C1" w14:textId="33F122AF" w:rsidR="00CF5285" w:rsidRDefault="00CF5285" w:rsidP="008A1885">
      <w:pPr>
        <w:pStyle w:val="ListParagraph"/>
        <w:numPr>
          <w:ilvl w:val="1"/>
          <w:numId w:val="3"/>
        </w:numPr>
        <w:rPr>
          <w:ins w:id="280" w:author="Michael Bender" w:date="2018-07-23T10:26:00Z"/>
          <w:sz w:val="28"/>
          <w:szCs w:val="28"/>
        </w:rPr>
        <w:pPrChange w:id="281" w:author="Michael Bender" w:date="2018-07-23T10:2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282" w:author="Michael Bender" w:date="2018-07-23T10:33:00Z">
        <w:r>
          <w:rPr>
            <w:sz w:val="28"/>
            <w:szCs w:val="28"/>
          </w:rPr>
          <w:t>You should think about building out your mission</w:t>
        </w:r>
        <w:r w:rsidR="00F725BD">
          <w:rPr>
            <w:sz w:val="28"/>
            <w:szCs w:val="28"/>
          </w:rPr>
          <w:t xml:space="preserve"> statement. Once you have this</w:t>
        </w:r>
      </w:ins>
      <w:ins w:id="283" w:author="Michael Bender" w:date="2018-07-23T10:36:00Z">
        <w:r w:rsidR="00F725BD">
          <w:rPr>
            <w:sz w:val="28"/>
            <w:szCs w:val="28"/>
          </w:rPr>
          <w:t xml:space="preserve"> </w:t>
        </w:r>
      </w:ins>
      <w:ins w:id="284" w:author="Michael Bender" w:date="2018-07-23T10:33:00Z">
        <w:r>
          <w:rPr>
            <w:sz w:val="28"/>
            <w:szCs w:val="28"/>
          </w:rPr>
          <w:t>and hav</w:t>
        </w:r>
      </w:ins>
      <w:ins w:id="285" w:author="Michael Bender" w:date="2018-07-23T10:34:00Z">
        <w:r>
          <w:rPr>
            <w:sz w:val="28"/>
            <w:szCs w:val="28"/>
          </w:rPr>
          <w:t>e an idea for a career. You need to realize something</w:t>
        </w:r>
      </w:ins>
      <w:ins w:id="286" w:author="Michael Bender" w:date="2018-07-23T10:36:00Z">
        <w:r w:rsidR="00F725BD">
          <w:rPr>
            <w:sz w:val="28"/>
            <w:szCs w:val="28"/>
          </w:rPr>
          <w:t>…</w:t>
        </w:r>
      </w:ins>
    </w:p>
    <w:p w14:paraId="6BD6E26C" w14:textId="79247ACA" w:rsidR="00CF5285" w:rsidDel="00CF5285" w:rsidRDefault="00CF5285" w:rsidP="00CF5285">
      <w:pPr>
        <w:pStyle w:val="ListParagraph"/>
        <w:numPr>
          <w:ilvl w:val="1"/>
          <w:numId w:val="3"/>
        </w:numPr>
        <w:rPr>
          <w:del w:id="287" w:author="Michael Bender" w:date="2018-07-23T10:32:00Z"/>
          <w:sz w:val="28"/>
          <w:szCs w:val="28"/>
        </w:rPr>
        <w:pPrChange w:id="288" w:author="Michael Bender" w:date="2018-07-23T10:2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586F09FA" w14:textId="551553AE" w:rsidR="00906FED" w:rsidRPr="004C0D93" w:rsidRDefault="006D587A" w:rsidP="00906FED">
      <w:pPr>
        <w:pStyle w:val="ListParagraph"/>
        <w:numPr>
          <w:ilvl w:val="0"/>
          <w:numId w:val="3"/>
        </w:numPr>
        <w:rPr>
          <w:sz w:val="28"/>
          <w:szCs w:val="28"/>
        </w:rPr>
      </w:pPr>
      <w:del w:id="289" w:author="Michael Bender" w:date="2018-07-23T10:32:00Z">
        <w:r w:rsidDel="00CF5285">
          <w:rPr>
            <w:sz w:val="28"/>
            <w:szCs w:val="28"/>
          </w:rPr>
          <w:delText xml:space="preserve"> </w:delText>
        </w:r>
      </w:del>
      <w:r w:rsidR="00906FED" w:rsidRPr="004C0D93">
        <w:rPr>
          <w:sz w:val="28"/>
          <w:szCs w:val="28"/>
        </w:rPr>
        <w:t>Rome wasn’t built in a day and neither will your career</w:t>
      </w:r>
    </w:p>
    <w:p w14:paraId="36DE99B5" w14:textId="77777777" w:rsidR="00906FED" w:rsidRPr="004C0D93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If you are an SMB client support specialist, you won’t be a future 500 cloud architect overnight</w:t>
      </w:r>
    </w:p>
    <w:p w14:paraId="14BB7F16" w14:textId="77777777" w:rsidR="00906FED" w:rsidRPr="004C0D93" w:rsidRDefault="00906FED" w:rsidP="00906FE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It may take years</w:t>
      </w:r>
    </w:p>
    <w:p w14:paraId="780729A8" w14:textId="71126455" w:rsidR="00906FED" w:rsidRDefault="00906FED" w:rsidP="00906FED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But the journey will be worth it</w:t>
      </w:r>
    </w:p>
    <w:p w14:paraId="5061F57E" w14:textId="6FCA0689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Personal Story: I’m an Ops guy. I won’t be a .Net developer overnight. It would take months, maybe years for me to be at the knowledge and skill level to land a role as an Enterprise Developer on .Net</w:t>
      </w:r>
    </w:p>
    <w:p w14:paraId="17F12B1F" w14:textId="2987E903" w:rsidR="007C05B1" w:rsidRPr="007C05B1" w:rsidRDefault="007C05B1" w:rsidP="007C05B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be successful in getting where you want to go. You need to focus and commit to your career path</w:t>
      </w:r>
    </w:p>
    <w:p w14:paraId="69A00AB6" w14:textId="17FC2E67" w:rsidR="00CA20E3" w:rsidRPr="007C05B1" w:rsidRDefault="00CA20E3" w:rsidP="007C05B1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gramStart"/>
      <w:r w:rsidRPr="007C05B1">
        <w:rPr>
          <w:sz w:val="28"/>
          <w:szCs w:val="28"/>
        </w:rPr>
        <w:t>So</w:t>
      </w:r>
      <w:proofErr w:type="gramEnd"/>
      <w:r w:rsidRPr="007C05B1">
        <w:rPr>
          <w:sz w:val="28"/>
          <w:szCs w:val="28"/>
        </w:rPr>
        <w:t xml:space="preserve"> you need to set some goals</w:t>
      </w:r>
    </w:p>
    <w:p w14:paraId="6DE8A387" w14:textId="5E7A613C" w:rsidR="00CA20E3" w:rsidRDefault="00CA20E3" w:rsidP="00CA20E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Goals</w:t>
      </w:r>
    </w:p>
    <w:p w14:paraId="3DD03FBA" w14:textId="25F5DC39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need targets to aim for as you move</w:t>
      </w:r>
    </w:p>
    <w:p w14:paraId="0C3946BE" w14:textId="7C37B86C" w:rsidR="00CA20E3" w:rsidRDefault="00CA20E3" w:rsidP="00CA20E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Short, medium, long distance</w:t>
      </w:r>
    </w:p>
    <w:p w14:paraId="496AB012" w14:textId="77777777" w:rsidR="00AF4F7A" w:rsidRPr="00AF4F7A" w:rsidRDefault="00CA20E3" w:rsidP="00B52199">
      <w:pPr>
        <w:pStyle w:val="ListParagraph"/>
        <w:numPr>
          <w:ilvl w:val="1"/>
          <w:numId w:val="3"/>
        </w:numPr>
        <w:spacing w:after="301" w:line="331" w:lineRule="atLeast"/>
        <w:textAlignment w:val="baseline"/>
        <w:rPr>
          <w:ins w:id="290" w:author="Michael Bender" w:date="2018-07-23T10:51:00Z"/>
          <w:rFonts w:ascii="Arial" w:eastAsia="Times New Roman" w:hAnsi="Arial" w:cs="Arial"/>
          <w:color w:val="333333"/>
          <w:sz w:val="27"/>
          <w:szCs w:val="27"/>
          <w:rPrChange w:id="291" w:author="Michael Bender" w:date="2018-07-23T10:51:00Z">
            <w:rPr>
              <w:ins w:id="292" w:author="Michael Bender" w:date="2018-07-23T10:51:00Z"/>
              <w:sz w:val="28"/>
              <w:szCs w:val="28"/>
            </w:rPr>
          </w:rPrChange>
        </w:rPr>
        <w:pPrChange w:id="293" w:author="Michael Bender" w:date="2018-07-23T10:51:00Z">
          <w:pPr>
            <w:spacing w:after="301" w:line="331" w:lineRule="atLeast"/>
            <w:textAlignment w:val="baseline"/>
          </w:pPr>
        </w:pPrChange>
      </w:pPr>
      <w:del w:id="294" w:author="Michael Bender" w:date="2018-07-23T10:51:00Z">
        <w:r w:rsidRPr="00AF4F7A" w:rsidDel="00AF4F7A">
          <w:rPr>
            <w:sz w:val="28"/>
            <w:szCs w:val="28"/>
            <w:rPrChange w:id="295" w:author="Michael Bender" w:date="2018-07-23T10:51:00Z">
              <w:rPr>
                <w:sz w:val="28"/>
                <w:szCs w:val="28"/>
              </w:rPr>
            </w:rPrChange>
          </w:rPr>
          <w:delText>They need to be measureable by others</w:delText>
        </w:r>
      </w:del>
      <w:ins w:id="296" w:author="Michael Bender" w:date="2018-07-23T10:51:00Z">
        <w:r w:rsidR="00AF4F7A" w:rsidRPr="00AF4F7A">
          <w:rPr>
            <w:sz w:val="28"/>
            <w:szCs w:val="28"/>
            <w:rPrChange w:id="297" w:author="Michael Bender" w:date="2018-07-23T10:51:00Z">
              <w:rPr>
                <w:sz w:val="28"/>
                <w:szCs w:val="28"/>
              </w:rPr>
            </w:rPrChange>
          </w:rPr>
          <w:t>SMART</w:t>
        </w:r>
      </w:ins>
    </w:p>
    <w:p w14:paraId="1BE47213" w14:textId="5D52B806" w:rsidR="00AF4F7A" w:rsidRPr="00AF4F7A" w:rsidRDefault="00AF4F7A" w:rsidP="00AF4F7A">
      <w:pPr>
        <w:pStyle w:val="ListParagraph"/>
        <w:numPr>
          <w:ilvl w:val="2"/>
          <w:numId w:val="3"/>
        </w:numPr>
        <w:spacing w:after="301" w:line="331" w:lineRule="atLeast"/>
        <w:textAlignment w:val="baseline"/>
        <w:rPr>
          <w:ins w:id="298" w:author="Michael Bender" w:date="2018-07-23T10:51:00Z"/>
          <w:rFonts w:ascii="Arial" w:eastAsia="Times New Roman" w:hAnsi="Arial" w:cs="Arial"/>
          <w:color w:val="333333"/>
          <w:sz w:val="27"/>
          <w:szCs w:val="27"/>
          <w:rPrChange w:id="299" w:author="Michael Bender" w:date="2018-07-23T10:51:00Z">
            <w:rPr>
              <w:ins w:id="300" w:author="Michael Bender" w:date="2018-07-23T10:51:00Z"/>
              <w:rFonts w:ascii="Arial" w:eastAsia="Times New Roman" w:hAnsi="Arial" w:cs="Arial"/>
              <w:color w:val="333333"/>
              <w:sz w:val="27"/>
              <w:szCs w:val="27"/>
            </w:rPr>
          </w:rPrChange>
        </w:rPr>
        <w:pPrChange w:id="301" w:author="Michael Bender" w:date="2018-07-23T10:52:00Z">
          <w:pPr>
            <w:spacing w:after="301" w:line="331" w:lineRule="atLeast"/>
            <w:textAlignment w:val="baseline"/>
          </w:pPr>
        </w:pPrChange>
      </w:pPr>
      <w:ins w:id="302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303" w:author="Michael Bender" w:date="2018-07-23T10:51:00Z">
              <w:rPr>
                <w:rFonts w:ascii="Arial" w:eastAsia="Times New Roman" w:hAnsi="Arial" w:cs="Arial"/>
                <w:color w:val="333333"/>
                <w:sz w:val="27"/>
                <w:szCs w:val="27"/>
              </w:rPr>
            </w:rPrChange>
          </w:rPr>
          <w:t>To make sure your goals are clear and reachable, each one should be:</w:t>
        </w:r>
      </w:ins>
    </w:p>
    <w:p w14:paraId="25F90FDB" w14:textId="77777777" w:rsidR="00AF4F7A" w:rsidRPr="00AF4F7A" w:rsidRDefault="00AF4F7A" w:rsidP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304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305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306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307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S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pecific (simple, sensible, significant).</w:t>
        </w:r>
      </w:ins>
    </w:p>
    <w:p w14:paraId="5EE20CF0" w14:textId="77777777" w:rsidR="00AF4F7A" w:rsidRPr="00AF4F7A" w:rsidRDefault="00AF4F7A" w:rsidP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308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309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310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311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M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easurable (meaningful, motivating).</w:t>
        </w:r>
      </w:ins>
    </w:p>
    <w:p w14:paraId="21173EDD" w14:textId="77777777" w:rsidR="00AF4F7A" w:rsidRPr="00AF4F7A" w:rsidRDefault="00AF4F7A" w:rsidP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312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313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314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315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A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chievable (agreed, attainable).</w:t>
        </w:r>
      </w:ins>
    </w:p>
    <w:p w14:paraId="13D35870" w14:textId="77777777" w:rsidR="00AF4F7A" w:rsidRPr="00AF4F7A" w:rsidRDefault="00AF4F7A" w:rsidP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316" w:author="Michael Bender" w:date="2018-07-23T10:51:00Z"/>
          <w:rFonts w:ascii="Arial" w:eastAsia="Times New Roman" w:hAnsi="Arial" w:cs="Arial"/>
          <w:color w:val="333333"/>
          <w:sz w:val="27"/>
          <w:szCs w:val="27"/>
        </w:rPr>
        <w:pPrChange w:id="317" w:author="Michael Bender" w:date="2018-07-23T10:52:00Z">
          <w:pPr>
            <w:numPr>
              <w:numId w:val="3"/>
            </w:numPr>
            <w:spacing w:after="0" w:line="360" w:lineRule="atLeast"/>
            <w:ind w:left="360" w:hanging="360"/>
            <w:textAlignment w:val="baseline"/>
          </w:pPr>
        </w:pPrChange>
      </w:pPr>
      <w:ins w:id="318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319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R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elevant (reasonable, realistic and resourced, results-based).</w:t>
        </w:r>
      </w:ins>
    </w:p>
    <w:p w14:paraId="5339AD6B" w14:textId="2C8AE21A" w:rsidR="00AF4F7A" w:rsidRDefault="00AF4F7A" w:rsidP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ins w:id="320" w:author="Michael Bender" w:date="2018-07-23T10:53:00Z"/>
          <w:rFonts w:ascii="Arial" w:eastAsia="Times New Roman" w:hAnsi="Arial" w:cs="Arial"/>
          <w:color w:val="333333"/>
          <w:sz w:val="27"/>
          <w:szCs w:val="27"/>
        </w:rPr>
        <w:pPrChange w:id="321" w:author="Michael Bender" w:date="2018-07-23T10:5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322" w:author="Michael Bender" w:date="2018-07-23T10:51:00Z">
        <w:r w:rsidRPr="00AF4F7A">
          <w:rPr>
            <w:rFonts w:ascii="Arial" w:eastAsia="Times New Roman" w:hAnsi="Arial" w:cs="Arial"/>
            <w:color w:val="333333"/>
            <w:sz w:val="27"/>
            <w:szCs w:val="27"/>
            <w:rPrChange w:id="323" w:author="Michael Bender" w:date="2018-07-23T10:52:00Z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bdr w:val="none" w:sz="0" w:space="0" w:color="auto" w:frame="1"/>
              </w:rPr>
            </w:rPrChange>
          </w:rPr>
          <w:t>T</w:t>
        </w:r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t>ime bound (time-based, time limited, time/cost limited, timely, time-sensitive).</w:t>
        </w:r>
      </w:ins>
    </w:p>
    <w:p w14:paraId="6710D516" w14:textId="1D89E251" w:rsidR="00AF4F7A" w:rsidRPr="00AF4F7A" w:rsidRDefault="00AF4F7A" w:rsidP="00AF4F7A">
      <w:pPr>
        <w:pStyle w:val="ListParagraph"/>
        <w:numPr>
          <w:ilvl w:val="3"/>
          <w:numId w:val="3"/>
        </w:numPr>
        <w:spacing w:after="301" w:line="331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rPrChange w:id="324" w:author="Michael Bender" w:date="2018-07-23T10:52:00Z">
            <w:rPr/>
          </w:rPrChange>
        </w:rPr>
        <w:pPrChange w:id="325" w:author="Michael Bender" w:date="2018-07-23T10:5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326" w:author="Michael Bender" w:date="2018-07-23T10:53:00Z">
        <w:r w:rsidRPr="00AF4F7A">
          <w:rPr>
            <w:rFonts w:ascii="Arial" w:eastAsia="Times New Roman" w:hAnsi="Arial" w:cs="Arial"/>
            <w:color w:val="333333"/>
            <w:sz w:val="27"/>
            <w:szCs w:val="27"/>
          </w:rPr>
          <w:lastRenderedPageBreak/>
          <w:t>https://www.mindtools.com/pages/article/smart-goals.htm</w:t>
        </w:r>
      </w:ins>
    </w:p>
    <w:p w14:paraId="3BB9DEFA" w14:textId="629FD6A3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Wins are a big motivator</w:t>
      </w:r>
    </w:p>
    <w:p w14:paraId="7886CA20" w14:textId="77777777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</w:p>
    <w:p w14:paraId="787EEAC3" w14:textId="7CEBD84C" w:rsidR="00CA20E3" w:rsidRDefault="00CA20E3" w:rsidP="00CA20E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Lose weight</w:t>
      </w:r>
    </w:p>
    <w:p w14:paraId="7ED5C4BB" w14:textId="1D8880C5" w:rsidR="00CA20E3" w:rsidRDefault="00AF4F7A" w:rsidP="00CA20E3">
      <w:pPr>
        <w:pStyle w:val="ListParagraph"/>
        <w:numPr>
          <w:ilvl w:val="2"/>
          <w:numId w:val="3"/>
        </w:numPr>
        <w:rPr>
          <w:ins w:id="327" w:author="Michael Bender" w:date="2018-07-23T10:55:00Z"/>
          <w:sz w:val="28"/>
          <w:szCs w:val="28"/>
        </w:rPr>
      </w:pPr>
      <w:ins w:id="328" w:author="Michael Bender" w:date="2018-07-23T10:54:00Z">
        <w:r>
          <w:rPr>
            <w:sz w:val="28"/>
            <w:szCs w:val="28"/>
          </w:rPr>
          <w:t xml:space="preserve">Through exercise and lifestyle changes </w:t>
        </w:r>
      </w:ins>
      <w:del w:id="329" w:author="Michael Bender" w:date="2018-07-23T10:54:00Z">
        <w:r w:rsidR="00CA20E3" w:rsidDel="00AF4F7A">
          <w:rPr>
            <w:sz w:val="28"/>
            <w:szCs w:val="28"/>
          </w:rPr>
          <w:delText>L</w:delText>
        </w:r>
      </w:del>
      <w:ins w:id="330" w:author="Michael Bender" w:date="2018-07-23T10:54:00Z">
        <w:r>
          <w:rPr>
            <w:sz w:val="28"/>
            <w:szCs w:val="28"/>
          </w:rPr>
          <w:t>l</w:t>
        </w:r>
      </w:ins>
      <w:r w:rsidR="00CA20E3">
        <w:rPr>
          <w:sz w:val="28"/>
          <w:szCs w:val="28"/>
        </w:rPr>
        <w:t xml:space="preserve">ose 30 </w:t>
      </w:r>
      <w:proofErr w:type="spellStart"/>
      <w:r w:rsidR="00CA20E3">
        <w:rPr>
          <w:sz w:val="28"/>
          <w:szCs w:val="28"/>
        </w:rPr>
        <w:t>lbs</w:t>
      </w:r>
      <w:proofErr w:type="spellEnd"/>
      <w:r w:rsidR="00CA20E3">
        <w:rPr>
          <w:sz w:val="28"/>
          <w:szCs w:val="28"/>
        </w:rPr>
        <w:t xml:space="preserve"> by October 31</w:t>
      </w:r>
      <w:r w:rsidR="00CA20E3" w:rsidRPr="00CA20E3">
        <w:rPr>
          <w:sz w:val="28"/>
          <w:szCs w:val="28"/>
          <w:vertAlign w:val="superscript"/>
        </w:rPr>
        <w:t>st</w:t>
      </w:r>
      <w:r w:rsidR="00CA20E3">
        <w:rPr>
          <w:sz w:val="28"/>
          <w:szCs w:val="28"/>
        </w:rPr>
        <w:t>, 2018</w:t>
      </w:r>
    </w:p>
    <w:p w14:paraId="18C0B9A5" w14:textId="3659A785" w:rsidR="00AF4F7A" w:rsidRDefault="00AF4F7A" w:rsidP="00AF4F7A">
      <w:pPr>
        <w:pStyle w:val="ListParagraph"/>
        <w:numPr>
          <w:ilvl w:val="1"/>
          <w:numId w:val="3"/>
        </w:numPr>
        <w:rPr>
          <w:ins w:id="331" w:author="Michael Bender" w:date="2018-07-23T10:55:00Z"/>
          <w:sz w:val="28"/>
          <w:szCs w:val="28"/>
        </w:rPr>
        <w:pPrChange w:id="332" w:author="Michael Bender" w:date="2018-07-23T10:5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333" w:author="Michael Bender" w:date="2018-07-23T10:55:00Z">
        <w:r>
          <w:rPr>
            <w:sz w:val="28"/>
            <w:szCs w:val="28"/>
          </w:rPr>
          <w:t>Example 2:</w:t>
        </w:r>
      </w:ins>
    </w:p>
    <w:p w14:paraId="287C6FC9" w14:textId="3DBF6F36" w:rsidR="00AF4F7A" w:rsidRDefault="00AF4F7A" w:rsidP="00AF4F7A">
      <w:pPr>
        <w:pStyle w:val="ListParagraph"/>
        <w:numPr>
          <w:ilvl w:val="2"/>
          <w:numId w:val="3"/>
        </w:numPr>
        <w:rPr>
          <w:ins w:id="334" w:author="Michael Bender" w:date="2018-07-23T10:55:00Z"/>
          <w:sz w:val="28"/>
          <w:szCs w:val="28"/>
        </w:rPr>
        <w:pPrChange w:id="335" w:author="Michael Bender" w:date="2018-07-23T10:5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336" w:author="Michael Bender" w:date="2018-07-23T10:55:00Z">
        <w:r>
          <w:rPr>
            <w:sz w:val="28"/>
            <w:szCs w:val="28"/>
          </w:rPr>
          <w:t>Be able to write a script with PowerShell</w:t>
        </w:r>
      </w:ins>
    </w:p>
    <w:p w14:paraId="741A4D12" w14:textId="011B797B" w:rsidR="00AF4F7A" w:rsidRDefault="0089404A" w:rsidP="00AF4F7A">
      <w:pPr>
        <w:pStyle w:val="ListParagraph"/>
        <w:numPr>
          <w:ilvl w:val="2"/>
          <w:numId w:val="3"/>
        </w:numPr>
        <w:rPr>
          <w:sz w:val="28"/>
          <w:szCs w:val="28"/>
        </w:rPr>
        <w:pPrChange w:id="337" w:author="Michael Bender" w:date="2018-07-23T10:5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338" w:author="Michael Bender" w:date="2018-07-23T10:56:00Z">
        <w:r>
          <w:rPr>
            <w:sz w:val="28"/>
            <w:szCs w:val="28"/>
          </w:rPr>
          <w:t xml:space="preserve">Complete PowerShell Scripting in a Month of Lunches </w:t>
        </w:r>
      </w:ins>
      <w:ins w:id="339" w:author="Michael Bender" w:date="2018-07-23T10:58:00Z">
        <w:r>
          <w:rPr>
            <w:sz w:val="28"/>
            <w:szCs w:val="28"/>
          </w:rPr>
          <w:t>by Se</w:t>
        </w:r>
      </w:ins>
      <w:ins w:id="340" w:author="Michael Bender" w:date="2018-07-23T10:59:00Z">
        <w:r>
          <w:rPr>
            <w:sz w:val="28"/>
            <w:szCs w:val="28"/>
          </w:rPr>
          <w:t>ptember 15</w:t>
        </w:r>
        <w:r w:rsidRPr="0089404A">
          <w:rPr>
            <w:sz w:val="28"/>
            <w:szCs w:val="28"/>
            <w:vertAlign w:val="superscript"/>
            <w:rPrChange w:id="341" w:author="Michael Bender" w:date="2018-07-23T10:59:00Z">
              <w:rPr>
                <w:sz w:val="28"/>
                <w:szCs w:val="28"/>
              </w:rPr>
            </w:rPrChange>
          </w:rPr>
          <w:t>th</w:t>
        </w:r>
        <w:r>
          <w:rPr>
            <w:sz w:val="28"/>
            <w:szCs w:val="28"/>
          </w:rPr>
          <w:t xml:space="preserve"> by spending 5hrs a week on reading and activities.</w:t>
        </w:r>
      </w:ins>
    </w:p>
    <w:p w14:paraId="7EA41091" w14:textId="568BEE06" w:rsidR="00CA20E3" w:rsidRDefault="00CA20E3" w:rsidP="00CA20E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Once you have your goal, knowledge and learning play a part in achieving that goal.</w:t>
      </w:r>
    </w:p>
    <w:p w14:paraId="76249BEA" w14:textId="329BF666" w:rsidR="000370C0" w:rsidRDefault="000370C0" w:rsidP="003D56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</w:t>
      </w:r>
    </w:p>
    <w:p w14:paraId="4A6D85AA" w14:textId="2B2B6E21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know</w:t>
      </w:r>
      <w:r w:rsidR="00CA20E3">
        <w:rPr>
          <w:sz w:val="28"/>
          <w:szCs w:val="28"/>
        </w:rPr>
        <w:t xml:space="preserve"> – Baseline of where you are at</w:t>
      </w:r>
    </w:p>
    <w:p w14:paraId="092AF193" w14:textId="4E1DA340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do you want to learn</w:t>
      </w:r>
      <w:r w:rsidR="00CA20E3">
        <w:rPr>
          <w:sz w:val="28"/>
          <w:szCs w:val="28"/>
        </w:rPr>
        <w:t xml:space="preserve"> – Where do you want to go</w:t>
      </w:r>
    </w:p>
    <w:p w14:paraId="37FFB75D" w14:textId="1D19774F" w:rsidR="00906FED" w:rsidRDefault="00CA20E3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Point A &gt; Point B</w:t>
      </w:r>
    </w:p>
    <w:p w14:paraId="7502C266" w14:textId="161006E7" w:rsidR="00CA20E3" w:rsidRDefault="00CA20E3" w:rsidP="00906FED">
      <w:pPr>
        <w:pStyle w:val="ListParagraph"/>
        <w:numPr>
          <w:ilvl w:val="1"/>
          <w:numId w:val="3"/>
        </w:numPr>
        <w:rPr>
          <w:ins w:id="342" w:author="Michael Bender" w:date="2018-07-23T11:00:00Z"/>
          <w:sz w:val="28"/>
          <w:szCs w:val="28"/>
        </w:rPr>
      </w:pPr>
      <w:r>
        <w:rPr>
          <w:sz w:val="28"/>
          <w:szCs w:val="28"/>
        </w:rPr>
        <w:t>Get there through learning and experiences</w:t>
      </w:r>
    </w:p>
    <w:p w14:paraId="7FE58DA1" w14:textId="5CF270DD" w:rsidR="0089404A" w:rsidRDefault="0089404A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343" w:author="Michael Bender" w:date="2018-07-23T11:00:00Z">
        <w:r>
          <w:rPr>
            <w:sz w:val="28"/>
            <w:szCs w:val="28"/>
          </w:rPr>
          <w:t>The pursuit of knowledge should be a daily endeavor and the reason is change.</w:t>
        </w:r>
      </w:ins>
    </w:p>
    <w:p w14:paraId="4927D57E" w14:textId="5BE0BEFA" w:rsidR="006458C7" w:rsidRDefault="006458C7" w:rsidP="00906FED">
      <w:pPr>
        <w:pStyle w:val="ListParagraph"/>
        <w:numPr>
          <w:ilvl w:val="0"/>
          <w:numId w:val="3"/>
        </w:numPr>
        <w:rPr>
          <w:ins w:id="344" w:author="Michael Bender" w:date="2018-07-23T11:00:00Z"/>
          <w:sz w:val="28"/>
          <w:szCs w:val="28"/>
        </w:rPr>
      </w:pPr>
      <w:ins w:id="345" w:author="Michael Bender" w:date="2018-07-22T20:07:00Z">
        <w:r>
          <w:rPr>
            <w:sz w:val="28"/>
            <w:szCs w:val="28"/>
          </w:rPr>
          <w:t>Embrace Change</w:t>
        </w:r>
      </w:ins>
    </w:p>
    <w:p w14:paraId="580B5DDA" w14:textId="71E7CDD8" w:rsidR="0089404A" w:rsidRDefault="0089404A" w:rsidP="0089404A">
      <w:pPr>
        <w:pStyle w:val="ListParagraph"/>
        <w:numPr>
          <w:ilvl w:val="1"/>
          <w:numId w:val="3"/>
        </w:numPr>
        <w:rPr>
          <w:ins w:id="346" w:author="Michael Bender" w:date="2018-07-22T20:07:00Z"/>
          <w:sz w:val="28"/>
          <w:szCs w:val="28"/>
        </w:rPr>
        <w:pPrChange w:id="347" w:author="Michael Bender" w:date="2018-07-23T11:00:00Z">
          <w:pPr>
            <w:pStyle w:val="ListParagraph"/>
            <w:numPr>
              <w:numId w:val="3"/>
            </w:numPr>
            <w:ind w:left="360" w:hanging="360"/>
          </w:pPr>
        </w:pPrChange>
      </w:pPr>
      <w:ins w:id="348" w:author="Michael Bender" w:date="2018-07-23T11:00:00Z">
        <w:r>
          <w:rPr>
            <w:sz w:val="28"/>
            <w:szCs w:val="28"/>
          </w:rPr>
          <w:t>Simply put, you decided to work</w:t>
        </w:r>
      </w:ins>
      <w:ins w:id="349" w:author="Michael Bender" w:date="2018-07-23T11:01:00Z">
        <w:r>
          <w:rPr>
            <w:sz w:val="28"/>
            <w:szCs w:val="28"/>
          </w:rPr>
          <w:t xml:space="preserve"> in this industry. You know change is a daily occurrence. Instead of going against the tide of change, ride it.</w:t>
        </w:r>
      </w:ins>
    </w:p>
    <w:p w14:paraId="21764188" w14:textId="3267BFE4" w:rsidR="006458C7" w:rsidRDefault="006458C7" w:rsidP="006458C7">
      <w:pPr>
        <w:pStyle w:val="ListParagraph"/>
        <w:numPr>
          <w:ilvl w:val="0"/>
          <w:numId w:val="3"/>
        </w:numPr>
        <w:rPr>
          <w:ins w:id="350" w:author="Michael Bender" w:date="2018-07-23T10:58:00Z"/>
          <w:sz w:val="28"/>
          <w:szCs w:val="28"/>
        </w:rPr>
        <w:pPrChange w:id="351" w:author="Michael Bender" w:date="2018-07-22T20:08:00Z">
          <w:pPr>
            <w:pStyle w:val="ListParagraph"/>
            <w:numPr>
              <w:numId w:val="3"/>
            </w:numPr>
            <w:ind w:left="360" w:hanging="360"/>
          </w:pPr>
        </w:pPrChange>
      </w:pPr>
      <w:ins w:id="352" w:author="Michael Bender" w:date="2018-07-22T20:08:00Z">
        <w:r>
          <w:rPr>
            <w:sz w:val="28"/>
            <w:szCs w:val="28"/>
          </w:rPr>
          <w:t>Realize that Change will happen so get used to learning</w:t>
        </w:r>
      </w:ins>
      <w:ins w:id="353" w:author="Michael Bender" w:date="2018-07-23T10:57:00Z">
        <w:r w:rsidR="0089404A">
          <w:rPr>
            <w:sz w:val="28"/>
            <w:szCs w:val="28"/>
          </w:rPr>
          <w:t xml:space="preserve"> constantly</w:t>
        </w:r>
      </w:ins>
    </w:p>
    <w:p w14:paraId="37681BD7" w14:textId="58D33CE9" w:rsidR="0089404A" w:rsidRPr="00716D6C" w:rsidRDefault="0089404A" w:rsidP="00716D6C">
      <w:pPr>
        <w:pStyle w:val="ListParagraph"/>
        <w:numPr>
          <w:ilvl w:val="1"/>
          <w:numId w:val="3"/>
        </w:numPr>
        <w:rPr>
          <w:ins w:id="354" w:author="Michael Bender" w:date="2018-07-22T20:07:00Z"/>
          <w:sz w:val="28"/>
          <w:szCs w:val="28"/>
          <w:rPrChange w:id="355" w:author="Michael Bender" w:date="2018-07-23T11:13:00Z">
            <w:rPr>
              <w:ins w:id="356" w:author="Michael Bender" w:date="2018-07-22T20:07:00Z"/>
            </w:rPr>
          </w:rPrChange>
        </w:rPr>
        <w:pPrChange w:id="357" w:author="Michael Bender" w:date="2018-07-23T11:13:00Z">
          <w:pPr>
            <w:pStyle w:val="ListParagraph"/>
            <w:numPr>
              <w:numId w:val="3"/>
            </w:numPr>
            <w:ind w:left="360" w:hanging="360"/>
          </w:pPr>
        </w:pPrChange>
      </w:pPr>
      <w:ins w:id="358" w:author="Michael Bender" w:date="2018-07-23T10:58:00Z">
        <w:r>
          <w:rPr>
            <w:sz w:val="28"/>
            <w:szCs w:val="28"/>
          </w:rPr>
          <w:t>I told my students this from day 1. If you don’t like change, IT is the wrong business for you.</w:t>
        </w:r>
      </w:ins>
      <w:del w:id="359" w:author="Michael Bender" w:date="2018-07-23T11:11:00Z">
        <w:r w:rsidR="0090726A" w:rsidRPr="00716D6C" w:rsidDel="00716D6C">
          <w:rPr>
            <w:sz w:val="28"/>
            <w:szCs w:val="28"/>
            <w:rPrChange w:id="360" w:author="Michael Bender" w:date="2018-07-23T11:13:00Z">
              <w:rPr/>
            </w:rPrChange>
          </w:rPr>
          <w:delText xml:space="preserve"> </w:delText>
        </w:r>
      </w:del>
    </w:p>
    <w:p w14:paraId="6C67F2AD" w14:textId="77777777" w:rsidR="0089404A" w:rsidRDefault="0089404A" w:rsidP="0089404A">
      <w:pPr>
        <w:pStyle w:val="ListParagraph"/>
        <w:numPr>
          <w:ilvl w:val="0"/>
          <w:numId w:val="3"/>
        </w:numPr>
        <w:rPr>
          <w:moveTo w:id="361" w:author="Michael Bender" w:date="2018-07-23T11:04:00Z"/>
          <w:sz w:val="28"/>
          <w:szCs w:val="28"/>
        </w:rPr>
      </w:pPr>
      <w:moveToRangeStart w:id="362" w:author="Michael Bender" w:date="2018-07-23T11:04:00Z" w:name="move520107225"/>
      <w:moveTo w:id="363" w:author="Michael Bender" w:date="2018-07-23T11:04:00Z">
        <w:r>
          <w:rPr>
            <w:sz w:val="28"/>
            <w:szCs w:val="28"/>
          </w:rPr>
          <w:t>Being a Life-Long learner</w:t>
        </w:r>
      </w:moveTo>
    </w:p>
    <w:p w14:paraId="1262D4EE" w14:textId="77777777" w:rsidR="0089404A" w:rsidRDefault="0089404A" w:rsidP="0089404A">
      <w:pPr>
        <w:pStyle w:val="ListParagraph"/>
        <w:numPr>
          <w:ilvl w:val="1"/>
          <w:numId w:val="3"/>
        </w:numPr>
        <w:rPr>
          <w:ins w:id="364" w:author="Michael Bender" w:date="2018-07-23T11:05:00Z"/>
          <w:sz w:val="28"/>
          <w:szCs w:val="28"/>
        </w:rPr>
      </w:pPr>
      <w:ins w:id="365" w:author="Michael Bender" w:date="2018-07-23T11:05:00Z">
        <w:r>
          <w:rPr>
            <w:sz w:val="28"/>
            <w:szCs w:val="28"/>
          </w:rPr>
          <w:t>Because we know change happens, we need to always be learning.</w:t>
        </w:r>
      </w:ins>
    </w:p>
    <w:p w14:paraId="0FF29F58" w14:textId="77777777" w:rsidR="00716D6C" w:rsidRDefault="00716D6C" w:rsidP="00716D6C">
      <w:pPr>
        <w:pStyle w:val="ListParagraph"/>
        <w:numPr>
          <w:ilvl w:val="0"/>
          <w:numId w:val="3"/>
        </w:numPr>
        <w:rPr>
          <w:ins w:id="366" w:author="Michael Bender" w:date="2018-07-23T11:13:00Z"/>
          <w:sz w:val="28"/>
          <w:szCs w:val="28"/>
        </w:rPr>
      </w:pPr>
      <w:ins w:id="367" w:author="Michael Bender" w:date="2018-07-23T11:13:00Z">
        <w:r>
          <w:rPr>
            <w:sz w:val="28"/>
            <w:szCs w:val="28"/>
          </w:rPr>
          <w:t xml:space="preserve">What did you learn </w:t>
        </w:r>
        <w:proofErr w:type="gramStart"/>
        <w:r>
          <w:rPr>
            <w:sz w:val="28"/>
            <w:szCs w:val="28"/>
          </w:rPr>
          <w:t>today</w:t>
        </w:r>
        <w:proofErr w:type="gramEnd"/>
      </w:ins>
    </w:p>
    <w:p w14:paraId="69D7B055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68" w:author="Michael Bender" w:date="2018-07-23T11:13:00Z"/>
          <w:sz w:val="28"/>
          <w:szCs w:val="28"/>
        </w:rPr>
      </w:pPr>
      <w:ins w:id="369" w:author="Michael Bender" w:date="2018-07-23T11:13:00Z">
        <w:r>
          <w:rPr>
            <w:sz w:val="28"/>
            <w:szCs w:val="28"/>
          </w:rPr>
          <w:t>It doesn’t matter what it is</w:t>
        </w:r>
      </w:ins>
    </w:p>
    <w:p w14:paraId="1294A405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70" w:author="Michael Bender" w:date="2018-07-23T11:13:00Z"/>
          <w:sz w:val="28"/>
          <w:szCs w:val="28"/>
        </w:rPr>
      </w:pPr>
      <w:ins w:id="371" w:author="Michael Bender" w:date="2018-07-23T11:13:00Z">
        <w:r>
          <w:rPr>
            <w:sz w:val="28"/>
            <w:szCs w:val="28"/>
          </w:rPr>
          <w:t>Learn 1/day</w:t>
        </w:r>
      </w:ins>
    </w:p>
    <w:p w14:paraId="6B64FFF2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72" w:author="Michael Bender" w:date="2018-07-23T11:13:00Z"/>
          <w:sz w:val="28"/>
          <w:szCs w:val="28"/>
        </w:rPr>
      </w:pPr>
      <w:ins w:id="373" w:author="Michael Bender" w:date="2018-07-23T11:13:00Z">
        <w:r>
          <w:rPr>
            <w:sz w:val="28"/>
            <w:szCs w:val="28"/>
          </w:rPr>
          <w:t xml:space="preserve">Read a blog, Wikipedia article, complete a how to </w:t>
        </w:r>
      </w:ins>
    </w:p>
    <w:p w14:paraId="1CBBE698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74" w:author="Michael Bender" w:date="2018-07-23T11:13:00Z"/>
          <w:sz w:val="28"/>
          <w:szCs w:val="28"/>
        </w:rPr>
      </w:pPr>
      <w:ins w:id="375" w:author="Michael Bender" w:date="2018-07-23T11:13:00Z">
        <w:r>
          <w:rPr>
            <w:sz w:val="28"/>
            <w:szCs w:val="28"/>
          </w:rPr>
          <w:t>To effectively learn, you need to know how you learn</w:t>
        </w:r>
      </w:ins>
    </w:p>
    <w:p w14:paraId="5EFFF3EF" w14:textId="3183F17D" w:rsidR="00716D6C" w:rsidRDefault="0089404A" w:rsidP="00716D6C">
      <w:pPr>
        <w:pStyle w:val="ListParagraph"/>
        <w:numPr>
          <w:ilvl w:val="0"/>
          <w:numId w:val="3"/>
        </w:numPr>
        <w:rPr>
          <w:ins w:id="376" w:author="Michael Bender" w:date="2018-07-23T11:13:00Z"/>
          <w:sz w:val="28"/>
          <w:szCs w:val="28"/>
        </w:rPr>
      </w:pPr>
      <w:moveTo w:id="377" w:author="Michael Bender" w:date="2018-07-23T11:04:00Z">
        <w:del w:id="378" w:author="Michael Bender" w:date="2018-07-23T11:05:00Z">
          <w:r w:rsidDel="0089404A">
            <w:rPr>
              <w:sz w:val="28"/>
              <w:szCs w:val="28"/>
            </w:rPr>
            <w:delText xml:space="preserve">Or a </w:delText>
          </w:r>
        </w:del>
        <w:del w:id="379" w:author="Michael Bender" w:date="2018-07-23T11:06:00Z">
          <w:r w:rsidDel="00716D6C">
            <w:rPr>
              <w:sz w:val="28"/>
              <w:szCs w:val="28"/>
            </w:rPr>
            <w:delText>growth mindset</w:delText>
          </w:r>
        </w:del>
      </w:moveTo>
      <w:ins w:id="380" w:author="Michael Bender" w:date="2018-07-23T11:13:00Z">
        <w:r w:rsidR="00716D6C">
          <w:rPr>
            <w:sz w:val="28"/>
            <w:szCs w:val="28"/>
          </w:rPr>
          <w:t>Focused Learning</w:t>
        </w:r>
      </w:ins>
    </w:p>
    <w:p w14:paraId="1C3E11D0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81" w:author="Michael Bender" w:date="2018-07-23T11:13:00Z"/>
          <w:sz w:val="28"/>
          <w:szCs w:val="28"/>
        </w:rPr>
      </w:pPr>
      <w:ins w:id="382" w:author="Michael Bender" w:date="2018-07-23T11:13:00Z">
        <w:r>
          <w:rPr>
            <w:sz w:val="28"/>
            <w:szCs w:val="28"/>
          </w:rPr>
          <w:lastRenderedPageBreak/>
          <w:t xml:space="preserve">When it comes to learning a sizeable topic say a new job skill or a task, I prefer to </w:t>
        </w:r>
        <w:r w:rsidRPr="00344746">
          <w:rPr>
            <w:sz w:val="28"/>
            <w:szCs w:val="28"/>
          </w:rPr>
          <w:t>Pick 1 area to focus on</w:t>
        </w:r>
        <w:r>
          <w:rPr>
            <w:sz w:val="28"/>
            <w:szCs w:val="28"/>
          </w:rPr>
          <w:t>. Remember those goals we talked about</w:t>
        </w:r>
      </w:ins>
    </w:p>
    <w:p w14:paraId="143E17F4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83" w:author="Michael Bender" w:date="2018-07-23T11:13:00Z"/>
          <w:sz w:val="28"/>
          <w:szCs w:val="28"/>
        </w:rPr>
      </w:pPr>
      <w:ins w:id="384" w:author="Michael Bender" w:date="2018-07-23T11:13:00Z">
        <w:r>
          <w:rPr>
            <w:sz w:val="28"/>
            <w:szCs w:val="28"/>
          </w:rPr>
          <w:t>Make it a size that is feasible and allows you to make progress. Think Win</w:t>
        </w:r>
      </w:ins>
    </w:p>
    <w:p w14:paraId="2D29B8BE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85" w:author="Michael Bender" w:date="2018-07-23T11:13:00Z"/>
          <w:sz w:val="28"/>
          <w:szCs w:val="28"/>
        </w:rPr>
      </w:pPr>
      <w:ins w:id="386" w:author="Michael Bender" w:date="2018-07-23T11:13:00Z">
        <w:r w:rsidRPr="00344746">
          <w:rPr>
            <w:sz w:val="28"/>
            <w:szCs w:val="28"/>
          </w:rPr>
          <w:t xml:space="preserve">I'm going to learn Azure is a terrible idea; Not a good </w:t>
        </w:r>
        <w:r>
          <w:rPr>
            <w:sz w:val="28"/>
            <w:szCs w:val="28"/>
          </w:rPr>
          <w:t>learning focus</w:t>
        </w:r>
      </w:ins>
    </w:p>
    <w:p w14:paraId="34A12758" w14:textId="77777777" w:rsidR="00716D6C" w:rsidRDefault="00716D6C" w:rsidP="00716D6C">
      <w:pPr>
        <w:pStyle w:val="ListParagraph"/>
        <w:numPr>
          <w:ilvl w:val="2"/>
          <w:numId w:val="3"/>
        </w:numPr>
        <w:rPr>
          <w:ins w:id="387" w:author="Michael Bender" w:date="2018-07-23T11:13:00Z"/>
          <w:sz w:val="28"/>
          <w:szCs w:val="28"/>
        </w:rPr>
      </w:pPr>
      <w:ins w:id="388" w:author="Michael Bender" w:date="2018-07-23T11:13:00Z">
        <w:r>
          <w:rPr>
            <w:sz w:val="28"/>
            <w:szCs w:val="28"/>
          </w:rPr>
          <w:t>Learning azure would be the basis for a good goal for your career</w:t>
        </w:r>
      </w:ins>
    </w:p>
    <w:p w14:paraId="33E2C192" w14:textId="77777777" w:rsidR="00716D6C" w:rsidRDefault="00716D6C" w:rsidP="00716D6C">
      <w:pPr>
        <w:pStyle w:val="ListParagraph"/>
        <w:numPr>
          <w:ilvl w:val="1"/>
          <w:numId w:val="3"/>
        </w:numPr>
        <w:rPr>
          <w:ins w:id="389" w:author="Michael Bender" w:date="2018-07-23T11:13:00Z"/>
          <w:sz w:val="28"/>
          <w:szCs w:val="28"/>
        </w:rPr>
      </w:pPr>
      <w:ins w:id="390" w:author="Michael Bender" w:date="2018-07-23T11:13:00Z">
        <w:r w:rsidRPr="00344746">
          <w:rPr>
            <w:sz w:val="28"/>
            <w:szCs w:val="28"/>
          </w:rPr>
          <w:t>I'm going to learn how VMs work in Azure is a better idea</w:t>
        </w:r>
        <w:r w:rsidRPr="00716D6C">
          <w:rPr>
            <w:sz w:val="28"/>
            <w:szCs w:val="28"/>
          </w:rPr>
          <w:t xml:space="preserve"> </w:t>
        </w:r>
      </w:ins>
    </w:p>
    <w:p w14:paraId="256F180A" w14:textId="1F0A63DF" w:rsidR="00716D6C" w:rsidRPr="00716D6C" w:rsidRDefault="00716D6C" w:rsidP="00716D6C">
      <w:pPr>
        <w:pStyle w:val="ListParagraph"/>
        <w:numPr>
          <w:ilvl w:val="1"/>
          <w:numId w:val="3"/>
        </w:numPr>
        <w:rPr>
          <w:ins w:id="391" w:author="Michael Bender" w:date="2018-07-23T11:13:00Z"/>
          <w:sz w:val="28"/>
          <w:szCs w:val="28"/>
          <w:rPrChange w:id="392" w:author="Michael Bender" w:date="2018-07-23T11:13:00Z">
            <w:rPr>
              <w:ins w:id="393" w:author="Michael Bender" w:date="2018-07-23T11:13:00Z"/>
            </w:rPr>
          </w:rPrChange>
        </w:rPr>
        <w:pPrChange w:id="394" w:author="Michael Bender" w:date="2018-07-23T11:13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395" w:author="Michael Bender" w:date="2018-07-23T11:13:00Z">
        <w:r>
          <w:rPr>
            <w:sz w:val="28"/>
            <w:szCs w:val="28"/>
          </w:rPr>
          <w:t>And to really be effective at learning, you need to know how you learn best.</w:t>
        </w:r>
      </w:ins>
    </w:p>
    <w:p w14:paraId="7245106C" w14:textId="4591C21C" w:rsidR="0089404A" w:rsidDel="0089404A" w:rsidRDefault="0089404A" w:rsidP="0089404A">
      <w:pPr>
        <w:pStyle w:val="ListParagraph"/>
        <w:numPr>
          <w:ilvl w:val="0"/>
          <w:numId w:val="3"/>
        </w:numPr>
        <w:rPr>
          <w:del w:id="396" w:author="Michael Bender" w:date="2018-07-23T11:06:00Z"/>
          <w:moveTo w:id="397" w:author="Michael Bender" w:date="2018-07-23T11:04:00Z"/>
          <w:sz w:val="28"/>
          <w:szCs w:val="28"/>
        </w:rPr>
        <w:pPrChange w:id="398" w:author="Michael Bender" w:date="2018-07-23T11:0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2574A467" w14:textId="408DAB51" w:rsidR="0089404A" w:rsidDel="0089404A" w:rsidRDefault="0089404A" w:rsidP="0089404A">
      <w:pPr>
        <w:pStyle w:val="ListParagraph"/>
        <w:numPr>
          <w:ilvl w:val="1"/>
          <w:numId w:val="3"/>
        </w:numPr>
        <w:rPr>
          <w:del w:id="399" w:author="Michael Bender" w:date="2018-07-23T11:06:00Z"/>
          <w:moveTo w:id="400" w:author="Michael Bender" w:date="2018-07-23T11:04:00Z"/>
          <w:sz w:val="28"/>
          <w:szCs w:val="28"/>
        </w:rPr>
      </w:pPr>
      <w:moveTo w:id="401" w:author="Michael Bender" w:date="2018-07-23T11:04:00Z">
        <w:del w:id="402" w:author="Michael Bender" w:date="2018-07-23T11:06:00Z">
          <w:r w:rsidDel="0089404A">
            <w:rPr>
              <w:sz w:val="28"/>
              <w:szCs w:val="28"/>
            </w:rPr>
            <w:delText>It means you are not stuck on what you know and believe. You are open to new ideas and you are constantly learning &amp; growing</w:delText>
          </w:r>
        </w:del>
      </w:moveTo>
    </w:p>
    <w:moveToRangeEnd w:id="362"/>
    <w:p w14:paraId="1495E739" w14:textId="16AF08B9" w:rsidR="00906FED" w:rsidRDefault="00906FED" w:rsidP="00906FE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 Your Learning Style</w:t>
      </w:r>
    </w:p>
    <w:p w14:paraId="55D441E8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Video</w:t>
      </w:r>
    </w:p>
    <w:p w14:paraId="4AF15711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Audio</w:t>
      </w:r>
    </w:p>
    <w:p w14:paraId="27A615B2" w14:textId="77777777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Reading</w:t>
      </w:r>
    </w:p>
    <w:p w14:paraId="299B246F" w14:textId="03421ADE" w:rsidR="00906FED" w:rsidRDefault="00906FED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Hands-On</w:t>
      </w:r>
    </w:p>
    <w:p w14:paraId="1A0D78D0" w14:textId="1038255C" w:rsidR="00CA20E3" w:rsidRDefault="00CA20E3" w:rsidP="00906FED">
      <w:pPr>
        <w:pStyle w:val="ListParagraph"/>
        <w:numPr>
          <w:ilvl w:val="1"/>
          <w:numId w:val="3"/>
        </w:numPr>
        <w:rPr>
          <w:ins w:id="403" w:author="Michael Bender" w:date="2018-07-23T11:07:00Z"/>
          <w:sz w:val="28"/>
          <w:szCs w:val="28"/>
        </w:rPr>
      </w:pPr>
      <w:r>
        <w:rPr>
          <w:sz w:val="28"/>
          <w:szCs w:val="28"/>
        </w:rPr>
        <w:t>Know</w:t>
      </w:r>
      <w:ins w:id="404" w:author="Michael Bender" w:date="2018-07-23T14:12:00Z">
        <w:r w:rsidR="000B4418">
          <w:rPr>
            <w:sz w:val="28"/>
            <w:szCs w:val="28"/>
          </w:rPr>
          <w:t>ing</w:t>
        </w:r>
      </w:ins>
      <w:r>
        <w:rPr>
          <w:sz w:val="28"/>
          <w:szCs w:val="28"/>
        </w:rPr>
        <w:t xml:space="preserve"> this is so important as it will help you </w:t>
      </w:r>
      <w:del w:id="405" w:author="Michael Bender" w:date="2018-07-23T11:07:00Z">
        <w:r w:rsidDel="00716D6C">
          <w:rPr>
            <w:sz w:val="28"/>
            <w:szCs w:val="28"/>
          </w:rPr>
          <w:delText xml:space="preserve">determine the materials for </w:delText>
        </w:r>
      </w:del>
      <w:ins w:id="406" w:author="Michael Bender" w:date="2018-07-23T11:07:00Z">
        <w:r w:rsidR="00716D6C">
          <w:rPr>
            <w:sz w:val="28"/>
            <w:szCs w:val="28"/>
          </w:rPr>
          <w:t>determine the best learning materials for you &amp; It will allow you to use your time effectively.</w:t>
        </w:r>
      </w:ins>
    </w:p>
    <w:p w14:paraId="1DF18799" w14:textId="6721F57E" w:rsidR="00716D6C" w:rsidRDefault="00716D6C" w:rsidP="00906FED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407" w:author="Michael Bender" w:date="2018-07-23T11:07:00Z">
        <w:r>
          <w:rPr>
            <w:sz w:val="28"/>
            <w:szCs w:val="28"/>
          </w:rPr>
          <w:t xml:space="preserve">Just because a book is ‘The best </w:t>
        </w:r>
        <w:proofErr w:type="spellStart"/>
        <w:r>
          <w:rPr>
            <w:sz w:val="28"/>
            <w:szCs w:val="28"/>
          </w:rPr>
          <w:t>powershell</w:t>
        </w:r>
        <w:proofErr w:type="spellEnd"/>
        <w:r>
          <w:rPr>
            <w:sz w:val="28"/>
            <w:szCs w:val="28"/>
          </w:rPr>
          <w:t xml:space="preserve"> book ever’ doesn’t mean it is right for you if y</w:t>
        </w:r>
      </w:ins>
      <w:ins w:id="408" w:author="Michael Bender" w:date="2018-07-23T11:08:00Z">
        <w:r>
          <w:rPr>
            <w:sz w:val="28"/>
            <w:szCs w:val="28"/>
          </w:rPr>
          <w:t>ou are a visual learning and screencasts/videos allow you to assimilate information more.</w:t>
        </w:r>
      </w:ins>
    </w:p>
    <w:p w14:paraId="5351470B" w14:textId="0E4547A8" w:rsidR="005C244A" w:rsidRDefault="005C244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Resources (could be individual Slides)</w:t>
      </w:r>
    </w:p>
    <w:p w14:paraId="12DAAB96" w14:textId="474A1C2E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Pluralsight, </w:t>
      </w:r>
      <w:proofErr w:type="spellStart"/>
      <w:r>
        <w:rPr>
          <w:sz w:val="28"/>
          <w:szCs w:val="28"/>
        </w:rPr>
        <w:t>eDx</w:t>
      </w:r>
      <w:proofErr w:type="spellEnd"/>
    </w:p>
    <w:p w14:paraId="0127F02D" w14:textId="78D629FF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Month of Lunches books</w:t>
      </w:r>
    </w:p>
    <w:p w14:paraId="4B161EFC" w14:textId="68A756B2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Podcasts</w:t>
      </w:r>
    </w:p>
    <w:p w14:paraId="76B5E8FD" w14:textId="1CD3E081" w:rsidR="005C244A" w:rsidRDefault="005C244A" w:rsidP="005C244A">
      <w:pPr>
        <w:pStyle w:val="ListParagraph"/>
        <w:numPr>
          <w:ilvl w:val="1"/>
          <w:numId w:val="3"/>
        </w:numPr>
        <w:rPr>
          <w:ins w:id="409" w:author="Michael Bender" w:date="2018-07-23T11:08:00Z"/>
          <w:sz w:val="28"/>
          <w:szCs w:val="28"/>
        </w:rPr>
      </w:pPr>
      <w:r>
        <w:rPr>
          <w:sz w:val="28"/>
          <w:szCs w:val="28"/>
        </w:rPr>
        <w:t>Blogs</w:t>
      </w:r>
    </w:p>
    <w:p w14:paraId="075886C4" w14:textId="3316C79C" w:rsidR="00716D6C" w:rsidDel="00BE6CFC" w:rsidRDefault="00716D6C" w:rsidP="005C244A">
      <w:pPr>
        <w:pStyle w:val="ListParagraph"/>
        <w:numPr>
          <w:ilvl w:val="1"/>
          <w:numId w:val="3"/>
        </w:numPr>
        <w:rPr>
          <w:del w:id="410" w:author="Michael Bender" w:date="2018-07-23T14:12:00Z"/>
          <w:sz w:val="28"/>
          <w:szCs w:val="28"/>
        </w:rPr>
      </w:pPr>
    </w:p>
    <w:p w14:paraId="60A9F339" w14:textId="6DFB3252" w:rsidR="00214733" w:rsidRPr="00BE6CFC" w:rsidDel="00716D6C" w:rsidRDefault="00214733" w:rsidP="00BE6CFC">
      <w:pPr>
        <w:pStyle w:val="ListParagraph"/>
        <w:numPr>
          <w:ilvl w:val="1"/>
          <w:numId w:val="3"/>
        </w:numPr>
        <w:rPr>
          <w:del w:id="411" w:author="Michael Bender" w:date="2018-07-23T11:13:00Z"/>
          <w:sz w:val="28"/>
          <w:szCs w:val="28"/>
          <w:rPrChange w:id="412" w:author="Michael Bender" w:date="2018-07-23T14:12:00Z">
            <w:rPr>
              <w:del w:id="413" w:author="Michael Bender" w:date="2018-07-23T11:13:00Z"/>
            </w:rPr>
          </w:rPrChange>
        </w:rPr>
        <w:pPrChange w:id="414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del w:id="415" w:author="Michael Bender" w:date="2018-07-23T11:13:00Z">
        <w:r w:rsidRPr="00BE6CFC" w:rsidDel="00716D6C">
          <w:rPr>
            <w:sz w:val="28"/>
            <w:szCs w:val="28"/>
            <w:rPrChange w:id="416" w:author="Michael Bender" w:date="2018-07-23T14:12:00Z">
              <w:rPr/>
            </w:rPrChange>
          </w:rPr>
          <w:delText>Focused Learning</w:delText>
        </w:r>
      </w:del>
    </w:p>
    <w:p w14:paraId="17E58BFF" w14:textId="3CAB6D7F" w:rsidR="0089404A" w:rsidDel="00716D6C" w:rsidRDefault="00214733" w:rsidP="00BE6CFC">
      <w:pPr>
        <w:pStyle w:val="ListParagraph"/>
        <w:rPr>
          <w:del w:id="417" w:author="Michael Bender" w:date="2018-07-23T11:13:00Z"/>
        </w:rPr>
        <w:pPrChange w:id="418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419" w:author="Michael Bender" w:date="2018-07-23T11:13:00Z">
        <w:r w:rsidRPr="00344746" w:rsidDel="00716D6C">
          <w:delText>Pick 1 area to focus on</w:delText>
        </w:r>
      </w:del>
    </w:p>
    <w:p w14:paraId="4C0B6F35" w14:textId="3021EE4B" w:rsidR="00214733" w:rsidDel="00716D6C" w:rsidRDefault="00214733" w:rsidP="00BE6CFC">
      <w:pPr>
        <w:pStyle w:val="ListParagraph"/>
        <w:rPr>
          <w:del w:id="420" w:author="Michael Bender" w:date="2018-07-23T11:13:00Z"/>
        </w:rPr>
        <w:pPrChange w:id="421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422" w:author="Michael Bender" w:date="2018-07-23T11:13:00Z">
        <w:r w:rsidRPr="00344746" w:rsidDel="00716D6C">
          <w:delText xml:space="preserve">I'm going to learn Azure is a terrible idea; Not a good </w:delText>
        </w:r>
        <w:r w:rsidDel="00716D6C">
          <w:delText>learning focus</w:delText>
        </w:r>
      </w:del>
    </w:p>
    <w:p w14:paraId="7C2CBE42" w14:textId="6FB9B4FB" w:rsidR="00214733" w:rsidDel="00716D6C" w:rsidRDefault="00214733" w:rsidP="00BE6CFC">
      <w:pPr>
        <w:pStyle w:val="ListParagraph"/>
        <w:rPr>
          <w:del w:id="423" w:author="Michael Bender" w:date="2018-07-23T11:13:00Z"/>
        </w:rPr>
        <w:pPrChange w:id="424" w:author="Michael Bender" w:date="2018-07-23T14:12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del w:id="425" w:author="Michael Bender" w:date="2018-07-23T11:13:00Z">
        <w:r w:rsidDel="00716D6C">
          <w:delText>Learning azure would be the basis for a good goal for your career</w:delText>
        </w:r>
      </w:del>
    </w:p>
    <w:p w14:paraId="7BD96380" w14:textId="1C263FD1" w:rsidR="000370C0" w:rsidDel="00716D6C" w:rsidRDefault="00214733" w:rsidP="00BE6CFC">
      <w:pPr>
        <w:pStyle w:val="ListParagraph"/>
        <w:rPr>
          <w:del w:id="426" w:author="Michael Bender" w:date="2018-07-23T11:13:00Z"/>
        </w:rPr>
        <w:pPrChange w:id="427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428" w:author="Michael Bender" w:date="2018-07-23T11:13:00Z">
        <w:r w:rsidRPr="00344746" w:rsidDel="00716D6C">
          <w:delText>I'm going to learn how VMs work in Azure is a better idea</w:delText>
        </w:r>
      </w:del>
    </w:p>
    <w:p w14:paraId="48C4BB26" w14:textId="02DD8574" w:rsidR="00996003" w:rsidDel="0089404A" w:rsidRDefault="00996003" w:rsidP="00BE6CFC">
      <w:pPr>
        <w:pStyle w:val="ListParagraph"/>
        <w:rPr>
          <w:moveFrom w:id="429" w:author="Michael Bender" w:date="2018-07-23T11:04:00Z"/>
        </w:rPr>
        <w:pPrChange w:id="430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del w:id="431" w:author="Michael Bender" w:date="2018-07-23T11:13:00Z">
        <w:r w:rsidDel="00716D6C">
          <w:delText xml:space="preserve"> </w:delText>
        </w:r>
      </w:del>
      <w:moveFromRangeStart w:id="432" w:author="Michael Bender" w:date="2018-07-23T11:04:00Z" w:name="move520107225"/>
      <w:moveFrom w:id="433" w:author="Michael Bender" w:date="2018-07-23T11:04:00Z">
        <w:r w:rsidDel="0089404A">
          <w:t>Being a Life-Long learner</w:t>
        </w:r>
      </w:moveFrom>
    </w:p>
    <w:p w14:paraId="73474B30" w14:textId="3609753B" w:rsidR="00996003" w:rsidDel="0089404A" w:rsidRDefault="00996003" w:rsidP="00BE6CFC">
      <w:pPr>
        <w:pStyle w:val="ListParagraph"/>
        <w:rPr>
          <w:moveFrom w:id="434" w:author="Michael Bender" w:date="2018-07-23T11:04:00Z"/>
        </w:rPr>
        <w:pPrChange w:id="435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436" w:author="Michael Bender" w:date="2018-07-23T11:04:00Z">
        <w:r w:rsidDel="0089404A">
          <w:t>Or a growth mindset</w:t>
        </w:r>
      </w:moveFrom>
    </w:p>
    <w:p w14:paraId="241115DC" w14:textId="5DC1BC76" w:rsidR="00996003" w:rsidRDefault="00996003" w:rsidP="00BE6CFC">
      <w:pPr>
        <w:pStyle w:val="ListParagraph"/>
        <w:numPr>
          <w:ilvl w:val="1"/>
          <w:numId w:val="3"/>
        </w:numPr>
        <w:pPrChange w:id="437" w:author="Michael Bender" w:date="2018-07-23T14:1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From w:id="438" w:author="Michael Bender" w:date="2018-07-23T11:04:00Z">
        <w:r w:rsidDel="0089404A">
          <w:t>It means you are not stuck on what you know and believe. You are open to new ideas and you are constantly learning &amp; growing</w:t>
        </w:r>
      </w:moveFrom>
      <w:moveFromRangeEnd w:id="432"/>
    </w:p>
    <w:p w14:paraId="45D0FFD2" w14:textId="3BAE650F" w:rsidR="00D76599" w:rsidRDefault="00D76599" w:rsidP="00D76599">
      <w:pPr>
        <w:pStyle w:val="ListParagraph"/>
        <w:numPr>
          <w:ilvl w:val="0"/>
          <w:numId w:val="3"/>
        </w:numPr>
        <w:rPr>
          <w:ins w:id="439" w:author="Michael Bender" w:date="2018-07-23T14:12:00Z"/>
          <w:sz w:val="28"/>
          <w:szCs w:val="28"/>
        </w:rPr>
      </w:pPr>
      <w:r>
        <w:rPr>
          <w:sz w:val="28"/>
          <w:szCs w:val="28"/>
        </w:rPr>
        <w:t>Build Your Brand</w:t>
      </w:r>
    </w:p>
    <w:p w14:paraId="2C67D41B" w14:textId="272A68F5" w:rsidR="00BE6CFC" w:rsidRDefault="00BE6CFC" w:rsidP="00BE6CFC">
      <w:pPr>
        <w:pStyle w:val="ListParagraph"/>
        <w:numPr>
          <w:ilvl w:val="1"/>
          <w:numId w:val="3"/>
        </w:numPr>
        <w:rPr>
          <w:ins w:id="440" w:author="Michael Bender" w:date="2018-07-23T14:13:00Z"/>
          <w:sz w:val="28"/>
          <w:szCs w:val="28"/>
        </w:rPr>
        <w:pPrChange w:id="441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ins w:id="442" w:author="Michael Bender" w:date="2018-07-23T14:12:00Z">
        <w:r>
          <w:rPr>
            <w:sz w:val="28"/>
            <w:szCs w:val="28"/>
          </w:rPr>
          <w:t>Your personal brand is probably one o</w:t>
        </w:r>
      </w:ins>
      <w:ins w:id="443" w:author="Michael Bender" w:date="2018-07-23T14:13:00Z">
        <w:r>
          <w:rPr>
            <w:sz w:val="28"/>
            <w:szCs w:val="28"/>
          </w:rPr>
          <w:t>f the most important pieces of your career. It’s who you are, what you represent.</w:t>
        </w:r>
      </w:ins>
    </w:p>
    <w:p w14:paraId="210953E6" w14:textId="54AFD9F1" w:rsidR="00BE6CFC" w:rsidRDefault="00BE6CFC" w:rsidP="00BE6CFC">
      <w:pPr>
        <w:pStyle w:val="ListParagraph"/>
        <w:numPr>
          <w:ilvl w:val="1"/>
          <w:numId w:val="3"/>
        </w:numPr>
        <w:rPr>
          <w:ins w:id="444" w:author="Michael Bender" w:date="2018-07-23T14:15:00Z"/>
          <w:sz w:val="28"/>
          <w:szCs w:val="28"/>
        </w:rPr>
        <w:pPrChange w:id="445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ins w:id="446" w:author="Michael Bender" w:date="2018-07-23T14:13:00Z">
        <w:r>
          <w:rPr>
            <w:sz w:val="28"/>
            <w:szCs w:val="28"/>
          </w:rPr>
          <w:t>I</w:t>
        </w:r>
      </w:ins>
      <w:ins w:id="447" w:author="Michael Bender" w:date="2018-07-23T14:14:00Z">
        <w:r>
          <w:rPr>
            <w:sz w:val="28"/>
            <w:szCs w:val="28"/>
          </w:rPr>
          <w:t>t may sound like marketing, but that is what you are doing when you apply for a new job role, or a consulting contract. Selling yourself to the ‘buyer’ aka employer</w:t>
        </w:r>
      </w:ins>
    </w:p>
    <w:p w14:paraId="7948C8F1" w14:textId="37C6B2B6" w:rsidR="00BE6CFC" w:rsidRDefault="00BE6CFC" w:rsidP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448" w:author="Michael Bender" w:date="2018-07-23T14:12:00Z">
          <w:pPr>
            <w:pStyle w:val="ListParagraph"/>
            <w:numPr>
              <w:numId w:val="3"/>
            </w:numPr>
            <w:ind w:left="360" w:hanging="360"/>
          </w:pPr>
        </w:pPrChange>
      </w:pPr>
      <w:ins w:id="449" w:author="Michael Bender" w:date="2018-07-23T14:15:00Z">
        <w:r>
          <w:rPr>
            <w:sz w:val="28"/>
            <w:szCs w:val="28"/>
          </w:rPr>
          <w:lastRenderedPageBreak/>
          <w:t>One of the most important things you can do to build your brand and goodwill is to share your knowledge</w:t>
        </w:r>
      </w:ins>
    </w:p>
    <w:p w14:paraId="1C05D4E9" w14:textId="73E87392" w:rsidR="006458C7" w:rsidRDefault="006458C7" w:rsidP="00BE6CFC">
      <w:pPr>
        <w:pStyle w:val="ListParagraph"/>
        <w:numPr>
          <w:ilvl w:val="0"/>
          <w:numId w:val="3"/>
        </w:numPr>
        <w:rPr>
          <w:ins w:id="450" w:author="Michael Bender" w:date="2018-07-22T20:10:00Z"/>
          <w:sz w:val="28"/>
          <w:szCs w:val="28"/>
        </w:rPr>
        <w:pPrChange w:id="451" w:author="Michael Bender" w:date="2018-07-23T14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452" w:author="Michael Bender" w:date="2018-07-22T20:07:00Z">
        <w:r>
          <w:rPr>
            <w:sz w:val="28"/>
            <w:szCs w:val="28"/>
          </w:rPr>
          <w:t>Share Everything</w:t>
        </w:r>
      </w:ins>
    </w:p>
    <w:p w14:paraId="396320F5" w14:textId="34F5856D" w:rsidR="00DA32CF" w:rsidRDefault="00DA32CF" w:rsidP="00BE6CFC">
      <w:pPr>
        <w:pStyle w:val="ListParagraph"/>
        <w:numPr>
          <w:ilvl w:val="1"/>
          <w:numId w:val="3"/>
        </w:numPr>
        <w:rPr>
          <w:ins w:id="453" w:author="Michael Bender" w:date="2018-07-23T14:33:00Z"/>
          <w:sz w:val="28"/>
          <w:szCs w:val="28"/>
        </w:rPr>
        <w:pPrChange w:id="454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455" w:author="Michael Bender" w:date="2018-07-23T14:33:00Z">
        <w:r>
          <w:rPr>
            <w:sz w:val="28"/>
            <w:szCs w:val="28"/>
          </w:rPr>
          <w:t>Remember your favorite teacher</w:t>
        </w:r>
      </w:ins>
    </w:p>
    <w:p w14:paraId="4A0C8562" w14:textId="759D3B7B" w:rsidR="00DA32CF" w:rsidRDefault="00DA32CF" w:rsidP="00BE6CFC">
      <w:pPr>
        <w:pStyle w:val="ListParagraph"/>
        <w:numPr>
          <w:ilvl w:val="1"/>
          <w:numId w:val="3"/>
        </w:numPr>
        <w:rPr>
          <w:ins w:id="456" w:author="Michael Bender" w:date="2018-07-23T14:33:00Z"/>
          <w:sz w:val="28"/>
          <w:szCs w:val="28"/>
        </w:rPr>
        <w:pPrChange w:id="457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458" w:author="Michael Bender" w:date="2018-07-23T14:33:00Z">
        <w:r>
          <w:rPr>
            <w:sz w:val="28"/>
            <w:szCs w:val="28"/>
          </w:rPr>
          <w:t>Quote</w:t>
        </w:r>
      </w:ins>
    </w:p>
    <w:p w14:paraId="4E1653F7" w14:textId="75155F44" w:rsidR="00DA32CF" w:rsidRDefault="00DA32CF" w:rsidP="00DA32CF">
      <w:pPr>
        <w:pStyle w:val="ListParagraph"/>
        <w:numPr>
          <w:ilvl w:val="2"/>
          <w:numId w:val="3"/>
        </w:numPr>
        <w:rPr>
          <w:ins w:id="459" w:author="Michael Bender" w:date="2018-07-23T14:33:00Z"/>
          <w:sz w:val="28"/>
          <w:szCs w:val="28"/>
        </w:rPr>
        <w:pPrChange w:id="460" w:author="Michael Bender" w:date="2018-07-23T14:33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461" w:author="Michael Bender" w:date="2018-07-23T14:33:00Z">
        <w:r>
          <w:rPr>
            <w:rFonts w:ascii="Georgia" w:hAnsi="Georgia"/>
            <w:color w:val="000000"/>
          </w:rPr>
          <w:t>“A teacher affects eternity; he can never tell where his influence stops.” ― Henry Adams</w:t>
        </w:r>
      </w:ins>
    </w:p>
    <w:p w14:paraId="0FB96277" w14:textId="6D9CF4AA" w:rsidR="006458C7" w:rsidRDefault="006458C7" w:rsidP="00BE6CFC">
      <w:pPr>
        <w:pStyle w:val="ListParagraph"/>
        <w:numPr>
          <w:ilvl w:val="1"/>
          <w:numId w:val="3"/>
        </w:numPr>
        <w:rPr>
          <w:moveTo w:id="462" w:author="Michael Bender" w:date="2018-07-22T20:10:00Z"/>
          <w:sz w:val="28"/>
          <w:szCs w:val="28"/>
        </w:rPr>
        <w:pPrChange w:id="463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RangeStart w:id="464" w:author="Michael Bender" w:date="2018-07-22T20:10:00Z" w:name="move520053546"/>
      <w:moveTo w:id="465" w:author="Michael Bender" w:date="2018-07-22T20:10:00Z">
        <w:r>
          <w:rPr>
            <w:sz w:val="28"/>
            <w:szCs w:val="28"/>
          </w:rPr>
          <w:t>Present to work peers what you learned here</w:t>
        </w:r>
      </w:moveTo>
    </w:p>
    <w:p w14:paraId="560315E4" w14:textId="77777777" w:rsidR="006458C7" w:rsidRDefault="006458C7" w:rsidP="00BE6CFC">
      <w:pPr>
        <w:pStyle w:val="ListParagraph"/>
        <w:numPr>
          <w:ilvl w:val="1"/>
          <w:numId w:val="3"/>
        </w:numPr>
        <w:rPr>
          <w:moveTo w:id="466" w:author="Michael Bender" w:date="2018-07-22T20:10:00Z"/>
          <w:sz w:val="28"/>
          <w:szCs w:val="28"/>
        </w:rPr>
        <w:pPrChange w:id="467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68" w:author="Michael Bender" w:date="2018-07-22T20:10:00Z">
        <w:r>
          <w:rPr>
            <w:sz w:val="28"/>
            <w:szCs w:val="28"/>
          </w:rPr>
          <w:t>Blog</w:t>
        </w:r>
      </w:moveTo>
    </w:p>
    <w:p w14:paraId="10532D78" w14:textId="77777777" w:rsidR="006458C7" w:rsidRDefault="006458C7" w:rsidP="00BE6CFC">
      <w:pPr>
        <w:pStyle w:val="ListParagraph"/>
        <w:numPr>
          <w:ilvl w:val="0"/>
          <w:numId w:val="3"/>
        </w:numPr>
        <w:rPr>
          <w:moveTo w:id="469" w:author="Michael Bender" w:date="2018-07-22T20:11:00Z"/>
          <w:sz w:val="28"/>
          <w:szCs w:val="28"/>
        </w:rPr>
        <w:pPrChange w:id="470" w:author="Michael Bender" w:date="2018-07-23T14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ToRangeStart w:id="471" w:author="Michael Bender" w:date="2018-07-22T20:11:00Z" w:name="move520053630"/>
      <w:moveToRangeEnd w:id="464"/>
      <w:moveTo w:id="472" w:author="Michael Bender" w:date="2018-07-22T20:11:00Z">
        <w:r>
          <w:rPr>
            <w:sz w:val="28"/>
            <w:szCs w:val="28"/>
          </w:rPr>
          <w:t>Blog</w:t>
        </w:r>
      </w:moveTo>
    </w:p>
    <w:p w14:paraId="62041FAC" w14:textId="77777777" w:rsidR="006458C7" w:rsidRDefault="006458C7" w:rsidP="00BE6CFC">
      <w:pPr>
        <w:pStyle w:val="ListParagraph"/>
        <w:numPr>
          <w:ilvl w:val="1"/>
          <w:numId w:val="3"/>
        </w:numPr>
        <w:rPr>
          <w:moveTo w:id="473" w:author="Michael Bender" w:date="2018-07-22T20:11:00Z"/>
          <w:sz w:val="28"/>
          <w:szCs w:val="28"/>
        </w:rPr>
        <w:pPrChange w:id="474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75" w:author="Michael Bender" w:date="2018-07-22T20:11:00Z">
        <w:r>
          <w:rPr>
            <w:sz w:val="28"/>
            <w:szCs w:val="28"/>
          </w:rPr>
          <w:t xml:space="preserve">Scot </w:t>
        </w:r>
        <w:proofErr w:type="spellStart"/>
        <w:r>
          <w:rPr>
            <w:sz w:val="28"/>
            <w:szCs w:val="28"/>
          </w:rPr>
          <w:t>Hanselman</w:t>
        </w:r>
        <w:proofErr w:type="spellEnd"/>
        <w:r>
          <w:rPr>
            <w:sz w:val="28"/>
            <w:szCs w:val="28"/>
          </w:rPr>
          <w:t xml:space="preserve"> ref</w:t>
        </w:r>
      </w:moveTo>
    </w:p>
    <w:p w14:paraId="533FE379" w14:textId="77777777" w:rsidR="006458C7" w:rsidRDefault="006458C7" w:rsidP="00BE6CFC">
      <w:pPr>
        <w:pStyle w:val="ListParagraph"/>
        <w:numPr>
          <w:ilvl w:val="1"/>
          <w:numId w:val="3"/>
        </w:numPr>
        <w:rPr>
          <w:moveTo w:id="476" w:author="Michael Bender" w:date="2018-07-22T20:11:00Z"/>
          <w:sz w:val="28"/>
          <w:szCs w:val="28"/>
        </w:rPr>
        <w:pPrChange w:id="477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78" w:author="Michael Bender" w:date="2018-07-22T20:11:00Z">
        <w:r>
          <w:rPr>
            <w:sz w:val="28"/>
            <w:szCs w:val="28"/>
          </w:rPr>
          <w:t>Use as your Internet Notebook &amp; Way to Share</w:t>
        </w:r>
      </w:moveTo>
    </w:p>
    <w:p w14:paraId="55067891" w14:textId="77777777" w:rsidR="006458C7" w:rsidRDefault="006458C7" w:rsidP="00BE6CFC">
      <w:pPr>
        <w:pStyle w:val="ListParagraph"/>
        <w:numPr>
          <w:ilvl w:val="1"/>
          <w:numId w:val="3"/>
        </w:numPr>
        <w:rPr>
          <w:moveTo w:id="479" w:author="Michael Bender" w:date="2018-07-22T20:11:00Z"/>
          <w:sz w:val="28"/>
          <w:szCs w:val="28"/>
        </w:rPr>
        <w:pPrChange w:id="480" w:author="Michael Bender" w:date="2018-07-23T14:15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81" w:author="Michael Bender" w:date="2018-07-22T20:11:00Z">
        <w:r>
          <w:rPr>
            <w:sz w:val="28"/>
            <w:szCs w:val="28"/>
          </w:rPr>
          <w:t>Why use email/Social to answer same question X times when you can write a blog post once</w:t>
        </w:r>
      </w:moveTo>
    </w:p>
    <w:moveToRangeEnd w:id="471"/>
    <w:p w14:paraId="37A6A94B" w14:textId="77777777" w:rsidR="006458C7" w:rsidRDefault="006458C7" w:rsidP="006458C7">
      <w:pPr>
        <w:pStyle w:val="ListParagraph"/>
        <w:numPr>
          <w:ilvl w:val="2"/>
          <w:numId w:val="3"/>
        </w:numPr>
        <w:rPr>
          <w:ins w:id="482" w:author="Michael Bender" w:date="2018-07-22T20:07:00Z"/>
          <w:sz w:val="28"/>
          <w:szCs w:val="28"/>
        </w:rPr>
        <w:pPrChange w:id="483" w:author="Michael Bender" w:date="2018-07-22T20:1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458B8B40" w14:textId="140196E0" w:rsidR="00D76599" w:rsidRDefault="00D76599" w:rsidP="00BE6CFC">
      <w:pPr>
        <w:pStyle w:val="ListParagraph"/>
        <w:numPr>
          <w:ilvl w:val="0"/>
          <w:numId w:val="3"/>
        </w:numPr>
        <w:rPr>
          <w:sz w:val="28"/>
          <w:szCs w:val="28"/>
        </w:rPr>
        <w:pPrChange w:id="484" w:author="Michael Bender" w:date="2018-07-23T14:1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r>
        <w:rPr>
          <w:sz w:val="28"/>
          <w:szCs w:val="28"/>
        </w:rPr>
        <w:t>Networking is Key</w:t>
      </w:r>
    </w:p>
    <w:p w14:paraId="7B2E2B63" w14:textId="77777777" w:rsidR="006458C7" w:rsidRDefault="006458C7" w:rsidP="00BE6CFC">
      <w:pPr>
        <w:pStyle w:val="ListParagraph"/>
        <w:numPr>
          <w:ilvl w:val="1"/>
          <w:numId w:val="3"/>
        </w:numPr>
        <w:rPr>
          <w:moveTo w:id="485" w:author="Michael Bender" w:date="2018-07-22T20:11:00Z"/>
          <w:sz w:val="28"/>
          <w:szCs w:val="28"/>
        </w:rPr>
        <w:pPrChange w:id="486" w:author="Michael Bender" w:date="2018-07-23T14:1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moveToRangeStart w:id="487" w:author="Michael Bender" w:date="2018-07-22T20:11:00Z" w:name="move520053594"/>
      <w:moveTo w:id="488" w:author="Michael Bender" w:date="2018-07-22T20:11:00Z">
        <w:r>
          <w:rPr>
            <w:sz w:val="28"/>
            <w:szCs w:val="28"/>
          </w:rPr>
          <w:t>Join a community</w:t>
        </w:r>
      </w:moveTo>
    </w:p>
    <w:p w14:paraId="35436E5A" w14:textId="77777777" w:rsidR="006458C7" w:rsidRDefault="006458C7" w:rsidP="00BE6CFC">
      <w:pPr>
        <w:pStyle w:val="ListParagraph"/>
        <w:numPr>
          <w:ilvl w:val="2"/>
          <w:numId w:val="3"/>
        </w:numPr>
        <w:rPr>
          <w:moveTo w:id="489" w:author="Michael Bender" w:date="2018-07-22T20:11:00Z"/>
          <w:sz w:val="28"/>
          <w:szCs w:val="28"/>
        </w:rPr>
        <w:pPrChange w:id="490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91" w:author="Michael Bender" w:date="2018-07-22T20:11:00Z">
        <w:r>
          <w:rPr>
            <w:sz w:val="28"/>
            <w:szCs w:val="28"/>
          </w:rPr>
          <w:t>User Group</w:t>
        </w:r>
      </w:moveTo>
    </w:p>
    <w:p w14:paraId="76ED300F" w14:textId="77777777" w:rsidR="006458C7" w:rsidRDefault="006458C7" w:rsidP="00BE6CFC">
      <w:pPr>
        <w:pStyle w:val="ListParagraph"/>
        <w:numPr>
          <w:ilvl w:val="3"/>
          <w:numId w:val="3"/>
        </w:numPr>
        <w:rPr>
          <w:moveTo w:id="492" w:author="Michael Bender" w:date="2018-07-22T20:11:00Z"/>
          <w:sz w:val="28"/>
          <w:szCs w:val="28"/>
        </w:rPr>
        <w:pPrChange w:id="493" w:author="Michael Bender" w:date="2018-07-23T14:16:00Z">
          <w:pPr>
            <w:pStyle w:val="ListParagraph"/>
            <w:numPr>
              <w:ilvl w:val="3"/>
              <w:numId w:val="3"/>
            </w:numPr>
            <w:ind w:left="2880" w:hanging="360"/>
          </w:pPr>
        </w:pPrChange>
      </w:pPr>
      <w:moveTo w:id="494" w:author="Michael Bender" w:date="2018-07-22T20:11:00Z">
        <w:r>
          <w:rPr>
            <w:sz w:val="28"/>
            <w:szCs w:val="28"/>
          </w:rPr>
          <w:t>Member &gt; Speaker</w:t>
        </w:r>
      </w:moveTo>
    </w:p>
    <w:p w14:paraId="0459A697" w14:textId="77777777" w:rsidR="006458C7" w:rsidRDefault="006458C7" w:rsidP="00BE6CFC">
      <w:pPr>
        <w:pStyle w:val="ListParagraph"/>
        <w:numPr>
          <w:ilvl w:val="2"/>
          <w:numId w:val="3"/>
        </w:numPr>
        <w:rPr>
          <w:moveTo w:id="495" w:author="Michael Bender" w:date="2018-07-22T20:11:00Z"/>
          <w:sz w:val="28"/>
          <w:szCs w:val="28"/>
        </w:rPr>
        <w:pPrChange w:id="496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497" w:author="Michael Bender" w:date="2018-07-22T20:11:00Z">
        <w:r>
          <w:rPr>
            <w:sz w:val="28"/>
            <w:szCs w:val="28"/>
          </w:rPr>
          <w:t>FB group</w:t>
        </w:r>
      </w:moveTo>
    </w:p>
    <w:p w14:paraId="7E589B22" w14:textId="77777777" w:rsidR="006458C7" w:rsidRDefault="006458C7" w:rsidP="00BE6CFC">
      <w:pPr>
        <w:pStyle w:val="ListParagraph"/>
        <w:numPr>
          <w:ilvl w:val="2"/>
          <w:numId w:val="3"/>
        </w:numPr>
        <w:rPr>
          <w:moveTo w:id="498" w:author="Michael Bender" w:date="2018-07-22T20:11:00Z"/>
          <w:sz w:val="28"/>
          <w:szCs w:val="28"/>
        </w:rPr>
        <w:pPrChange w:id="499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500" w:author="Michael Bender" w:date="2018-07-22T20:11:00Z">
        <w:r>
          <w:rPr>
            <w:sz w:val="28"/>
            <w:szCs w:val="28"/>
          </w:rPr>
          <w:t>Reddit (though I’m not a user)</w:t>
        </w:r>
      </w:moveTo>
    </w:p>
    <w:p w14:paraId="284474F8" w14:textId="77777777" w:rsidR="006458C7" w:rsidRDefault="006458C7" w:rsidP="00BE6CFC">
      <w:pPr>
        <w:pStyle w:val="ListParagraph"/>
        <w:numPr>
          <w:ilvl w:val="2"/>
          <w:numId w:val="3"/>
        </w:numPr>
        <w:rPr>
          <w:moveTo w:id="501" w:author="Michael Bender" w:date="2018-07-22T20:11:00Z"/>
          <w:sz w:val="28"/>
          <w:szCs w:val="28"/>
        </w:rPr>
        <w:pPrChange w:id="502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moveTo w:id="503" w:author="Michael Bender" w:date="2018-07-22T20:11:00Z">
        <w:r>
          <w:rPr>
            <w:sz w:val="28"/>
            <w:szCs w:val="28"/>
          </w:rPr>
          <w:t xml:space="preserve">Stack </w:t>
        </w:r>
        <w:proofErr w:type="spellStart"/>
        <w:r>
          <w:rPr>
            <w:sz w:val="28"/>
            <w:szCs w:val="28"/>
          </w:rPr>
          <w:t>OverFlow</w:t>
        </w:r>
        <w:proofErr w:type="spellEnd"/>
      </w:moveTo>
    </w:p>
    <w:moveToRangeEnd w:id="487"/>
    <w:p w14:paraId="69FF9981" w14:textId="0CC95EC2" w:rsidR="00D76599" w:rsidRDefault="00D76599" w:rsidP="00BE6CFC">
      <w:pPr>
        <w:pStyle w:val="ListParagraph"/>
        <w:numPr>
          <w:ilvl w:val="0"/>
          <w:numId w:val="3"/>
        </w:numPr>
        <w:rPr>
          <w:sz w:val="28"/>
          <w:szCs w:val="28"/>
        </w:rPr>
        <w:pPrChange w:id="504" w:author="Michael Bender" w:date="2018-07-23T14:1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r>
        <w:rPr>
          <w:sz w:val="28"/>
          <w:szCs w:val="28"/>
        </w:rPr>
        <w:t>You are who you are on the Internet</w:t>
      </w:r>
    </w:p>
    <w:p w14:paraId="2444ED9A" w14:textId="46EE91B2" w:rsidR="00D76599" w:rsidRDefault="00D76599" w:rsidP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505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r>
        <w:rPr>
          <w:sz w:val="28"/>
          <w:szCs w:val="28"/>
        </w:rPr>
        <w:t>Employers WILL use that info</w:t>
      </w:r>
    </w:p>
    <w:p w14:paraId="4958391F" w14:textId="7D28DF38" w:rsidR="00D76599" w:rsidRDefault="00D76599" w:rsidP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506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proofErr w:type="spellStart"/>
      <w:r>
        <w:rPr>
          <w:sz w:val="28"/>
          <w:szCs w:val="28"/>
        </w:rPr>
        <w:t>Github</w:t>
      </w:r>
      <w:proofErr w:type="spellEnd"/>
    </w:p>
    <w:p w14:paraId="24086A65" w14:textId="148A1EE8" w:rsidR="00D76599" w:rsidRDefault="00D76599" w:rsidP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507" w:author="Michael Bender" w:date="2018-07-23T14:16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r>
        <w:rPr>
          <w:sz w:val="28"/>
          <w:szCs w:val="28"/>
        </w:rPr>
        <w:t>Social</w:t>
      </w:r>
    </w:p>
    <w:p w14:paraId="11D06D32" w14:textId="119F541B" w:rsidR="00D76599" w:rsidRDefault="00D76599" w:rsidP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508" w:author="Michael Bender" w:date="2018-07-23T14:16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r>
        <w:rPr>
          <w:sz w:val="28"/>
          <w:szCs w:val="28"/>
        </w:rPr>
        <w:t>‘You don’t have to share your life; just share what you know.’ – Don Jones</w:t>
      </w:r>
    </w:p>
    <w:p w14:paraId="286A48D5" w14:textId="23F1B14C" w:rsidR="00D76599" w:rsidDel="006458C7" w:rsidRDefault="00D76599" w:rsidP="00D76599">
      <w:pPr>
        <w:pStyle w:val="ListParagraph"/>
        <w:numPr>
          <w:ilvl w:val="1"/>
          <w:numId w:val="3"/>
        </w:numPr>
        <w:rPr>
          <w:moveFrom w:id="509" w:author="Michael Bender" w:date="2018-07-22T20:11:00Z"/>
          <w:sz w:val="28"/>
          <w:szCs w:val="28"/>
        </w:rPr>
      </w:pPr>
      <w:moveFromRangeStart w:id="510" w:author="Michael Bender" w:date="2018-07-22T20:11:00Z" w:name="move520053630"/>
      <w:moveFrom w:id="511" w:author="Michael Bender" w:date="2018-07-22T20:11:00Z">
        <w:r w:rsidDel="006458C7">
          <w:rPr>
            <w:sz w:val="28"/>
            <w:szCs w:val="28"/>
          </w:rPr>
          <w:t>Blog</w:t>
        </w:r>
      </w:moveFrom>
    </w:p>
    <w:p w14:paraId="29CE55AD" w14:textId="3D9A3271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12" w:author="Michael Bender" w:date="2018-07-22T20:11:00Z"/>
          <w:sz w:val="28"/>
          <w:szCs w:val="28"/>
        </w:rPr>
      </w:pPr>
      <w:moveFrom w:id="513" w:author="Michael Bender" w:date="2018-07-22T20:11:00Z">
        <w:r w:rsidDel="006458C7">
          <w:rPr>
            <w:sz w:val="28"/>
            <w:szCs w:val="28"/>
          </w:rPr>
          <w:t>Scot Hanselman ref</w:t>
        </w:r>
      </w:moveFrom>
    </w:p>
    <w:p w14:paraId="7E055FCA" w14:textId="618F7ED0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14" w:author="Michael Bender" w:date="2018-07-22T20:11:00Z"/>
          <w:sz w:val="28"/>
          <w:szCs w:val="28"/>
        </w:rPr>
      </w:pPr>
      <w:moveFrom w:id="515" w:author="Michael Bender" w:date="2018-07-22T20:11:00Z">
        <w:r w:rsidDel="006458C7">
          <w:rPr>
            <w:sz w:val="28"/>
            <w:szCs w:val="28"/>
          </w:rPr>
          <w:t>Use as your Internet Notebook &amp; Way to Share</w:t>
        </w:r>
      </w:moveFrom>
    </w:p>
    <w:p w14:paraId="17709227" w14:textId="0F9633F0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16" w:author="Michael Bender" w:date="2018-07-22T20:11:00Z"/>
          <w:sz w:val="28"/>
          <w:szCs w:val="28"/>
        </w:rPr>
      </w:pPr>
      <w:moveFrom w:id="517" w:author="Michael Bender" w:date="2018-07-22T20:11:00Z">
        <w:r w:rsidDel="006458C7">
          <w:rPr>
            <w:sz w:val="28"/>
            <w:szCs w:val="28"/>
          </w:rPr>
          <w:t>Why use email/Social to answer same question X times when you can write a blog post once</w:t>
        </w:r>
      </w:moveFrom>
    </w:p>
    <w:p w14:paraId="6EEB62F6" w14:textId="486A327A" w:rsidR="00D76599" w:rsidDel="006458C7" w:rsidRDefault="00D76599" w:rsidP="00D76599">
      <w:pPr>
        <w:pStyle w:val="ListParagraph"/>
        <w:numPr>
          <w:ilvl w:val="1"/>
          <w:numId w:val="3"/>
        </w:numPr>
        <w:rPr>
          <w:moveFrom w:id="518" w:author="Michael Bender" w:date="2018-07-22T20:11:00Z"/>
          <w:sz w:val="28"/>
          <w:szCs w:val="28"/>
        </w:rPr>
      </w:pPr>
      <w:moveFromRangeStart w:id="519" w:author="Michael Bender" w:date="2018-07-22T20:11:00Z" w:name="move520053594"/>
      <w:moveFromRangeEnd w:id="510"/>
      <w:moveFrom w:id="520" w:author="Michael Bender" w:date="2018-07-22T20:11:00Z">
        <w:r w:rsidDel="006458C7">
          <w:rPr>
            <w:sz w:val="28"/>
            <w:szCs w:val="28"/>
          </w:rPr>
          <w:t>Join a community</w:t>
        </w:r>
      </w:moveFrom>
    </w:p>
    <w:p w14:paraId="3309358C" w14:textId="2612830D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21" w:author="Michael Bender" w:date="2018-07-22T20:11:00Z"/>
          <w:sz w:val="28"/>
          <w:szCs w:val="28"/>
        </w:rPr>
      </w:pPr>
      <w:moveFrom w:id="522" w:author="Michael Bender" w:date="2018-07-22T20:11:00Z">
        <w:r w:rsidDel="006458C7">
          <w:rPr>
            <w:sz w:val="28"/>
            <w:szCs w:val="28"/>
          </w:rPr>
          <w:t>User Group</w:t>
        </w:r>
      </w:moveFrom>
    </w:p>
    <w:p w14:paraId="4F91C20E" w14:textId="68DA58BB" w:rsidR="00D76599" w:rsidDel="006458C7" w:rsidRDefault="00D76599" w:rsidP="00D76599">
      <w:pPr>
        <w:pStyle w:val="ListParagraph"/>
        <w:numPr>
          <w:ilvl w:val="3"/>
          <w:numId w:val="3"/>
        </w:numPr>
        <w:rPr>
          <w:moveFrom w:id="523" w:author="Michael Bender" w:date="2018-07-22T20:11:00Z"/>
          <w:sz w:val="28"/>
          <w:szCs w:val="28"/>
        </w:rPr>
      </w:pPr>
      <w:moveFrom w:id="524" w:author="Michael Bender" w:date="2018-07-22T20:11:00Z">
        <w:r w:rsidDel="006458C7">
          <w:rPr>
            <w:sz w:val="28"/>
            <w:szCs w:val="28"/>
          </w:rPr>
          <w:t>Member &gt; Speaker</w:t>
        </w:r>
      </w:moveFrom>
    </w:p>
    <w:p w14:paraId="39777DBB" w14:textId="3C10EFBC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25" w:author="Michael Bender" w:date="2018-07-22T20:11:00Z"/>
          <w:sz w:val="28"/>
          <w:szCs w:val="28"/>
        </w:rPr>
      </w:pPr>
      <w:moveFrom w:id="526" w:author="Michael Bender" w:date="2018-07-22T20:11:00Z">
        <w:r w:rsidDel="006458C7">
          <w:rPr>
            <w:sz w:val="28"/>
            <w:szCs w:val="28"/>
          </w:rPr>
          <w:t>FB group</w:t>
        </w:r>
      </w:moveFrom>
    </w:p>
    <w:p w14:paraId="2701D099" w14:textId="0ADB228C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27" w:author="Michael Bender" w:date="2018-07-22T20:11:00Z"/>
          <w:sz w:val="28"/>
          <w:szCs w:val="28"/>
        </w:rPr>
      </w:pPr>
      <w:moveFrom w:id="528" w:author="Michael Bender" w:date="2018-07-22T20:11:00Z">
        <w:r w:rsidDel="006458C7">
          <w:rPr>
            <w:sz w:val="28"/>
            <w:szCs w:val="28"/>
          </w:rPr>
          <w:t>Reddit (though I’m not a user)</w:t>
        </w:r>
      </w:moveFrom>
    </w:p>
    <w:p w14:paraId="1D2BC23F" w14:textId="2029B5BF" w:rsidR="00D76599" w:rsidDel="006458C7" w:rsidRDefault="00D76599" w:rsidP="00D76599">
      <w:pPr>
        <w:pStyle w:val="ListParagraph"/>
        <w:numPr>
          <w:ilvl w:val="2"/>
          <w:numId w:val="3"/>
        </w:numPr>
        <w:rPr>
          <w:moveFrom w:id="529" w:author="Michael Bender" w:date="2018-07-22T20:11:00Z"/>
          <w:sz w:val="28"/>
          <w:szCs w:val="28"/>
        </w:rPr>
      </w:pPr>
      <w:moveFrom w:id="530" w:author="Michael Bender" w:date="2018-07-22T20:11:00Z">
        <w:r w:rsidDel="006458C7">
          <w:rPr>
            <w:sz w:val="28"/>
            <w:szCs w:val="28"/>
          </w:rPr>
          <w:t>Stack OverFlow</w:t>
        </w:r>
      </w:moveFrom>
    </w:p>
    <w:moveFromRangeEnd w:id="519"/>
    <w:p w14:paraId="2EE6AF4F" w14:textId="173BAFAF" w:rsidR="00D76599" w:rsidDel="006458C7" w:rsidRDefault="00D76599" w:rsidP="00D76599">
      <w:pPr>
        <w:pStyle w:val="ListParagraph"/>
        <w:numPr>
          <w:ilvl w:val="1"/>
          <w:numId w:val="3"/>
        </w:numPr>
        <w:rPr>
          <w:del w:id="531" w:author="Michael Bender" w:date="2018-07-22T20:10:00Z"/>
          <w:sz w:val="28"/>
          <w:szCs w:val="28"/>
        </w:rPr>
      </w:pPr>
      <w:del w:id="532" w:author="Michael Bender" w:date="2018-07-22T20:10:00Z">
        <w:r w:rsidDel="006458C7">
          <w:rPr>
            <w:sz w:val="28"/>
            <w:szCs w:val="28"/>
          </w:rPr>
          <w:delText>Share your knowledge</w:delText>
        </w:r>
      </w:del>
    </w:p>
    <w:p w14:paraId="29A08704" w14:textId="1FA3D68F" w:rsidR="00D76599" w:rsidDel="006458C7" w:rsidRDefault="00D76599" w:rsidP="00D76599">
      <w:pPr>
        <w:pStyle w:val="ListParagraph"/>
        <w:numPr>
          <w:ilvl w:val="2"/>
          <w:numId w:val="3"/>
        </w:numPr>
        <w:rPr>
          <w:del w:id="533" w:author="Michael Bender" w:date="2018-07-22T20:10:00Z"/>
          <w:moveFrom w:id="534" w:author="Michael Bender" w:date="2018-07-22T20:10:00Z"/>
          <w:sz w:val="28"/>
          <w:szCs w:val="28"/>
        </w:rPr>
      </w:pPr>
      <w:moveFromRangeStart w:id="535" w:author="Michael Bender" w:date="2018-07-22T20:10:00Z" w:name="move520053546"/>
      <w:moveFrom w:id="536" w:author="Michael Bender" w:date="2018-07-22T20:10:00Z">
        <w:del w:id="537" w:author="Michael Bender" w:date="2018-07-22T20:10:00Z">
          <w:r w:rsidDel="006458C7">
            <w:rPr>
              <w:sz w:val="28"/>
              <w:szCs w:val="28"/>
            </w:rPr>
            <w:delText>Present to work peers what you learned here</w:delText>
          </w:r>
        </w:del>
      </w:moveFrom>
    </w:p>
    <w:p w14:paraId="1CAB3813" w14:textId="00E1698E" w:rsidR="00D76599" w:rsidDel="006458C7" w:rsidRDefault="00D76599" w:rsidP="00D76599">
      <w:pPr>
        <w:pStyle w:val="ListParagraph"/>
        <w:numPr>
          <w:ilvl w:val="2"/>
          <w:numId w:val="3"/>
        </w:numPr>
        <w:rPr>
          <w:del w:id="538" w:author="Michael Bender" w:date="2018-07-22T20:10:00Z"/>
          <w:moveFrom w:id="539" w:author="Michael Bender" w:date="2018-07-22T20:10:00Z"/>
          <w:sz w:val="28"/>
          <w:szCs w:val="28"/>
        </w:rPr>
      </w:pPr>
      <w:moveFrom w:id="540" w:author="Michael Bender" w:date="2018-07-22T20:10:00Z">
        <w:del w:id="541" w:author="Michael Bender" w:date="2018-07-22T20:10:00Z">
          <w:r w:rsidDel="006458C7">
            <w:rPr>
              <w:sz w:val="28"/>
              <w:szCs w:val="28"/>
            </w:rPr>
            <w:delText>Blog</w:delText>
          </w:r>
        </w:del>
      </w:moveFrom>
    </w:p>
    <w:moveFromRangeEnd w:id="535"/>
    <w:p w14:paraId="6301E325" w14:textId="00AA315B" w:rsidR="00D76599" w:rsidDel="006458C7" w:rsidRDefault="00D76599" w:rsidP="00D76599">
      <w:pPr>
        <w:pStyle w:val="ListParagraph"/>
        <w:numPr>
          <w:ilvl w:val="2"/>
          <w:numId w:val="3"/>
        </w:numPr>
        <w:rPr>
          <w:del w:id="542" w:author="Michael Bender" w:date="2018-07-22T20:10:00Z"/>
          <w:sz w:val="28"/>
          <w:szCs w:val="28"/>
        </w:rPr>
      </w:pPr>
      <w:del w:id="543" w:author="Michael Bender" w:date="2018-07-22T20:10:00Z">
        <w:r w:rsidDel="006458C7">
          <w:rPr>
            <w:sz w:val="28"/>
            <w:szCs w:val="28"/>
          </w:rPr>
          <w:delText xml:space="preserve">Video </w:delText>
        </w:r>
        <w:r w:rsidRPr="00D76599" w:rsidDel="006458C7">
          <w:rPr>
            <w:noProof/>
            <w:sz w:val="28"/>
            <w:szCs w:val="28"/>
          </w:rPr>
          <w:delText>SnipIts</w:delText>
        </w:r>
      </w:del>
    </w:p>
    <w:p w14:paraId="200168B1" w14:textId="140D9D07" w:rsidR="00D76599" w:rsidDel="006458C7" w:rsidRDefault="00D76599" w:rsidP="00D76599">
      <w:pPr>
        <w:pStyle w:val="ListParagraph"/>
        <w:numPr>
          <w:ilvl w:val="3"/>
          <w:numId w:val="3"/>
        </w:numPr>
        <w:rPr>
          <w:del w:id="544" w:author="Michael Bender" w:date="2018-07-22T20:10:00Z"/>
          <w:sz w:val="28"/>
          <w:szCs w:val="28"/>
        </w:rPr>
      </w:pPr>
      <w:del w:id="545" w:author="Michael Bender" w:date="2018-07-22T20:10:00Z">
        <w:r w:rsidRPr="00D76599" w:rsidDel="006458C7">
          <w:rPr>
            <w:noProof/>
            <w:sz w:val="28"/>
            <w:szCs w:val="28"/>
          </w:rPr>
          <w:delText>TechSnips</w:delText>
        </w:r>
        <w:r w:rsidDel="006458C7">
          <w:rPr>
            <w:sz w:val="28"/>
            <w:szCs w:val="28"/>
          </w:rPr>
          <w:delText xml:space="preserve"> Example</w:delText>
        </w:r>
      </w:del>
    </w:p>
    <w:p w14:paraId="53318B69" w14:textId="694DDB7D" w:rsidR="00214733" w:rsidRDefault="00214733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del w:id="546" w:author="Michael Bender" w:date="2018-07-22T20:10:00Z">
        <w:r w:rsidDel="006458C7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Luck</w:t>
      </w:r>
    </w:p>
    <w:p w14:paraId="7A8A6F31" w14:textId="4091BF6C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Being in the right place at the right time is sometimes needed</w:t>
      </w:r>
    </w:p>
    <w:p w14:paraId="32696734" w14:textId="4AC2ECE4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also believe you make your own luck by setting goals, building your knowledge, and building your brand.</w:t>
      </w:r>
    </w:p>
    <w:p w14:paraId="3306C517" w14:textId="6D1A7152" w:rsidR="00214733" w:rsidRDefault="00214733" w:rsidP="00214733">
      <w:pPr>
        <w:pStyle w:val="ListParagraph"/>
        <w:numPr>
          <w:ilvl w:val="1"/>
          <w:numId w:val="3"/>
        </w:numPr>
        <w:rPr>
          <w:ins w:id="547" w:author="Michael Bender" w:date="2018-07-23T14:16:00Z"/>
          <w:sz w:val="28"/>
          <w:szCs w:val="28"/>
        </w:rPr>
      </w:pPr>
      <w:r>
        <w:rPr>
          <w:sz w:val="28"/>
          <w:szCs w:val="28"/>
        </w:rPr>
        <w:t>Put yourself in a place where you can take advantage of that ‘lucky’ opportunity</w:t>
      </w:r>
    </w:p>
    <w:p w14:paraId="2A7A4C6E" w14:textId="6E12A5FB" w:rsidR="00BE6CFC" w:rsidRDefault="00BE6CFC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ins w:id="548" w:author="Michael Bender" w:date="2018-07-23T14:16:00Z">
        <w:r>
          <w:rPr>
            <w:sz w:val="28"/>
            <w:szCs w:val="28"/>
          </w:rPr>
          <w:lastRenderedPageBreak/>
          <w:t>Story about someone who appears lucky, yet really put themselves in a position to take advantage of opportunities.</w:t>
        </w:r>
      </w:ins>
    </w:p>
    <w:p w14:paraId="196A9313" w14:textId="79E34FC9" w:rsidR="00214733" w:rsidRPr="005C244A" w:rsidRDefault="00214733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Transition: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might be saying ‘How do I start putting all this together’, well let’s look at a new career path.</w:t>
      </w:r>
    </w:p>
    <w:p w14:paraId="2B1C0F85" w14:textId="483FC1EB" w:rsidR="00214733" w:rsidRDefault="0090726A" w:rsidP="00214733">
      <w:pPr>
        <w:pStyle w:val="ListParagraph"/>
        <w:numPr>
          <w:ilvl w:val="0"/>
          <w:numId w:val="3"/>
        </w:numPr>
        <w:rPr>
          <w:ins w:id="549" w:author="Michael Bender" w:date="2018-07-23T14:19:00Z"/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>
        <w:rPr>
          <w:sz w:val="28"/>
          <w:szCs w:val="28"/>
        </w:rPr>
        <w:t>Sample Career</w:t>
      </w:r>
      <w:ins w:id="550" w:author="Michael Bender" w:date="2018-07-23T14:18:00Z">
        <w:r w:rsidR="00BE6CFC">
          <w:rPr>
            <w:sz w:val="28"/>
            <w:szCs w:val="28"/>
          </w:rPr>
          <w:t xml:space="preserve"> Direction</w:t>
        </w:r>
      </w:ins>
      <w:r w:rsidR="00214733">
        <w:rPr>
          <w:sz w:val="28"/>
          <w:szCs w:val="28"/>
        </w:rPr>
        <w:t xml:space="preserve"> – </w:t>
      </w:r>
      <w:del w:id="551" w:author="Michael Bender" w:date="2018-07-23T14:19:00Z">
        <w:r w:rsidR="00214733" w:rsidDel="00BE6CFC">
          <w:rPr>
            <w:sz w:val="28"/>
            <w:szCs w:val="28"/>
          </w:rPr>
          <w:delText>Cloud Operations</w:delText>
        </w:r>
      </w:del>
      <w:ins w:id="552" w:author="Michael Bender" w:date="2018-07-23T14:19:00Z">
        <w:r w:rsidR="00BE6CFC">
          <w:rPr>
            <w:sz w:val="28"/>
            <w:szCs w:val="28"/>
          </w:rPr>
          <w:t xml:space="preserve">‘Empower businesses </w:t>
        </w:r>
      </w:ins>
      <w:ins w:id="553" w:author="Michael Bender" w:date="2018-07-23T14:20:00Z">
        <w:r w:rsidR="00BE6CFC">
          <w:rPr>
            <w:sz w:val="28"/>
            <w:szCs w:val="28"/>
          </w:rPr>
          <w:t>to achieve their goals through effective use of</w:t>
        </w:r>
      </w:ins>
      <w:ins w:id="554" w:author="Michael Bender" w:date="2018-07-23T14:19:00Z">
        <w:r w:rsidR="00BE6CFC">
          <w:rPr>
            <w:sz w:val="28"/>
            <w:szCs w:val="28"/>
          </w:rPr>
          <w:t xml:space="preserve"> cloud technologies’</w:t>
        </w:r>
      </w:ins>
    </w:p>
    <w:p w14:paraId="1E9CF153" w14:textId="5D0A23FE" w:rsidR="00BE6CFC" w:rsidRDefault="00BE6CFC" w:rsidP="00BE6CFC">
      <w:pPr>
        <w:pStyle w:val="ListParagraph"/>
        <w:numPr>
          <w:ilvl w:val="1"/>
          <w:numId w:val="3"/>
        </w:numPr>
        <w:rPr>
          <w:sz w:val="28"/>
          <w:szCs w:val="28"/>
        </w:rPr>
        <w:pPrChange w:id="555" w:author="Michael Bender" w:date="2018-07-23T14:19:00Z">
          <w:pPr>
            <w:pStyle w:val="ListParagraph"/>
            <w:numPr>
              <w:numId w:val="3"/>
            </w:numPr>
            <w:ind w:left="360" w:hanging="360"/>
          </w:pPr>
        </w:pPrChange>
      </w:pPr>
      <w:ins w:id="556" w:author="Michael Bender" w:date="2018-07-23T14:19:00Z">
        <w:r>
          <w:rPr>
            <w:sz w:val="28"/>
            <w:szCs w:val="28"/>
          </w:rPr>
          <w:t>AKA</w:t>
        </w:r>
      </w:ins>
      <w:ins w:id="557" w:author="Michael Bender" w:date="2018-07-23T14:20:00Z">
        <w:r>
          <w:rPr>
            <w:sz w:val="28"/>
            <w:szCs w:val="28"/>
          </w:rPr>
          <w:t xml:space="preserve"> Cloud Operations</w:t>
        </w:r>
      </w:ins>
    </w:p>
    <w:p w14:paraId="6E8C3E00" w14:textId="77777777" w:rsidR="00214733" w:rsidRPr="00D76599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Breakdown what you need to know</w:t>
      </w:r>
    </w:p>
    <w:p w14:paraId="2BAB476E" w14:textId="0B610D2D" w:rsidR="00BE6CFC" w:rsidRDefault="00BE6CFC" w:rsidP="00214733">
      <w:pPr>
        <w:pStyle w:val="ListParagraph"/>
        <w:numPr>
          <w:ilvl w:val="2"/>
          <w:numId w:val="3"/>
        </w:numPr>
        <w:rPr>
          <w:ins w:id="558" w:author="Michael Bender" w:date="2018-07-23T14:18:00Z"/>
          <w:sz w:val="28"/>
          <w:szCs w:val="28"/>
        </w:rPr>
      </w:pPr>
      <w:ins w:id="559" w:author="Michael Bender" w:date="2018-07-23T14:19:00Z">
        <w:r>
          <w:rPr>
            <w:sz w:val="28"/>
            <w:szCs w:val="28"/>
          </w:rPr>
          <w:t>Be a Problem Solver</w:t>
        </w:r>
      </w:ins>
    </w:p>
    <w:p w14:paraId="15337A4B" w14:textId="65348A52" w:rsidR="00214733" w:rsidRPr="00D76599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Coding (PowerShell)</w:t>
      </w:r>
    </w:p>
    <w:p w14:paraId="72E73F1F" w14:textId="77777777" w:rsidR="00214733" w:rsidRPr="00D76599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Version Control (GitHub)</w:t>
      </w:r>
    </w:p>
    <w:p w14:paraId="2C6D8B17" w14:textId="77777777" w:rsidR="00214733" w:rsidRPr="00D76599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Pick a cloud; Any Cloud</w:t>
      </w:r>
    </w:p>
    <w:p w14:paraId="017DAA88" w14:textId="289900CB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D76599">
        <w:rPr>
          <w:sz w:val="28"/>
          <w:szCs w:val="28"/>
        </w:rPr>
        <w:t>Pick a Piece (</w:t>
      </w:r>
      <w:proofErr w:type="spellStart"/>
      <w:proofErr w:type="gramStart"/>
      <w:r w:rsidRPr="00D76599">
        <w:rPr>
          <w:sz w:val="28"/>
          <w:szCs w:val="28"/>
        </w:rPr>
        <w:t>Iaas</w:t>
      </w:r>
      <w:r w:rsidRPr="00D76599">
        <w:rPr>
          <w:noProof/>
          <w:sz w:val="28"/>
          <w:szCs w:val="28"/>
        </w:rPr>
        <w:t>,PaaS</w:t>
      </w:r>
      <w:proofErr w:type="gramEnd"/>
      <w:r w:rsidRPr="00D76599">
        <w:rPr>
          <w:noProof/>
          <w:sz w:val="28"/>
          <w:szCs w:val="28"/>
        </w:rPr>
        <w:t>,Saas</w:t>
      </w:r>
      <w:proofErr w:type="spellEnd"/>
      <w:r w:rsidRPr="00D76599">
        <w:rPr>
          <w:sz w:val="28"/>
          <w:szCs w:val="28"/>
        </w:rPr>
        <w:t>)</w:t>
      </w:r>
    </w:p>
    <w:p w14:paraId="10C02AC4" w14:textId="0D27E50B" w:rsidR="00214733" w:rsidRDefault="00214733" w:rsidP="00214733">
      <w:pPr>
        <w:pStyle w:val="ListParagraph"/>
        <w:numPr>
          <w:ilvl w:val="2"/>
          <w:numId w:val="3"/>
        </w:numPr>
        <w:rPr>
          <w:ins w:id="560" w:author="Michael Bender" w:date="2018-07-23T14:18:00Z"/>
          <w:sz w:val="28"/>
          <w:szCs w:val="28"/>
        </w:rPr>
      </w:pPr>
      <w:r>
        <w:rPr>
          <w:sz w:val="28"/>
          <w:szCs w:val="28"/>
        </w:rPr>
        <w:t>Understand how business works</w:t>
      </w:r>
    </w:p>
    <w:p w14:paraId="4E8A8766" w14:textId="7D3B40DE" w:rsidR="00BE6CFC" w:rsidRPr="00D76599" w:rsidRDefault="00BE6CFC" w:rsidP="00BE6CFC">
      <w:pPr>
        <w:pStyle w:val="ListParagraph"/>
        <w:numPr>
          <w:ilvl w:val="3"/>
          <w:numId w:val="3"/>
        </w:numPr>
        <w:rPr>
          <w:sz w:val="28"/>
          <w:szCs w:val="28"/>
        </w:rPr>
        <w:pPrChange w:id="561" w:author="Michael Bender" w:date="2018-07-23T14:18:00Z">
          <w:pPr>
            <w:pStyle w:val="ListParagraph"/>
            <w:numPr>
              <w:ilvl w:val="2"/>
              <w:numId w:val="3"/>
            </w:numPr>
            <w:ind w:left="2160" w:hanging="180"/>
          </w:pPr>
        </w:pPrChange>
      </w:pPr>
      <w:ins w:id="562" w:author="Michael Bender" w:date="2018-07-23T14:18:00Z">
        <w:r>
          <w:rPr>
            <w:sz w:val="28"/>
            <w:szCs w:val="28"/>
          </w:rPr>
          <w:t xml:space="preserve">So important as much of what are jobs will become is </w:t>
        </w:r>
      </w:ins>
    </w:p>
    <w:p w14:paraId="4ECFCDB3" w14:textId="65BADC7A" w:rsidR="00214733" w:rsidRPr="00214733" w:rsidRDefault="00214733" w:rsidP="00214733">
      <w:pPr>
        <w:pStyle w:val="ListParagraph"/>
        <w:numPr>
          <w:ilvl w:val="1"/>
          <w:numId w:val="3"/>
        </w:numPr>
        <w:rPr>
          <w:noProof/>
          <w:sz w:val="28"/>
          <w:szCs w:val="28"/>
          <w:u w:val="thick" w:color="28B473"/>
        </w:rPr>
      </w:pPr>
      <w:r w:rsidRPr="00D76599">
        <w:rPr>
          <w:sz w:val="28"/>
          <w:szCs w:val="28"/>
        </w:rPr>
        <w:t xml:space="preserve">Set goals and pick </w:t>
      </w:r>
      <w:r w:rsidRPr="00D76599">
        <w:rPr>
          <w:noProof/>
          <w:sz w:val="28"/>
          <w:szCs w:val="28"/>
          <w:u w:val="thick"/>
        </w:rPr>
        <w:t>training</w:t>
      </w:r>
      <w:r>
        <w:rPr>
          <w:noProof/>
          <w:sz w:val="28"/>
          <w:szCs w:val="28"/>
          <w:u w:val="thick"/>
        </w:rPr>
        <w:t xml:space="preserve"> </w:t>
      </w:r>
    </w:p>
    <w:p w14:paraId="0D3917A8" w14:textId="6AB5EEC5" w:rsidR="00214733" w:rsidRDefault="0090726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>
        <w:rPr>
          <w:sz w:val="28"/>
          <w:szCs w:val="28"/>
        </w:rPr>
        <w:t>Build a Training Plan – Example PowerShell</w:t>
      </w:r>
    </w:p>
    <w:p w14:paraId="624D40E6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Learning</w:t>
      </w:r>
    </w:p>
    <w:p w14:paraId="48BFB296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Pluralsight Learning Path</w:t>
      </w:r>
    </w:p>
    <w:p w14:paraId="7D330812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Books</w:t>
      </w:r>
    </w:p>
    <w:p w14:paraId="29C983BD" w14:textId="015E4B4F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Month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Lunches</w:t>
      </w:r>
    </w:p>
    <w:p w14:paraId="197BBD57" w14:textId="2D0F70AC" w:rsidR="005C244A" w:rsidRDefault="005C244A" w:rsidP="005C244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Online Help</w:t>
      </w:r>
    </w:p>
    <w:p w14:paraId="6E2AD66C" w14:textId="5E2CE85B" w:rsidR="005C244A" w:rsidRPr="005C244A" w:rsidRDefault="005C244A" w:rsidP="005C244A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Docs.microsoft.com</w:t>
      </w:r>
    </w:p>
    <w:p w14:paraId="32CFC466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Practice</w:t>
      </w:r>
    </w:p>
    <w:p w14:paraId="67AE559E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Jeff Hick’s Book</w:t>
      </w:r>
    </w:p>
    <w:p w14:paraId="26178310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Automate Stuff by asking yourself ‘Can I do this with PowerShell’</w:t>
      </w:r>
    </w:p>
    <w:p w14:paraId="6F0BCF88" w14:textId="165BE58E" w:rsidR="00214733" w:rsidRDefault="00214733" w:rsidP="0021473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But remember your ROI</w:t>
      </w:r>
    </w:p>
    <w:p w14:paraId="5E8226AA" w14:textId="662214A3" w:rsidR="00996003" w:rsidRDefault="00996003" w:rsidP="00214733">
      <w:pPr>
        <w:pStyle w:val="ListParagraph"/>
        <w:numPr>
          <w:ilvl w:val="3"/>
          <w:numId w:val="3"/>
        </w:numPr>
        <w:rPr>
          <w:sz w:val="28"/>
          <w:szCs w:val="28"/>
        </w:rPr>
      </w:pPr>
      <w:del w:id="563" w:author="Michael Bender" w:date="2018-07-23T14:22:00Z">
        <w:r w:rsidDel="00BE6CFC">
          <w:rPr>
            <w:sz w:val="28"/>
            <w:szCs w:val="28"/>
          </w:rPr>
          <w:delText>10hrs to save 1hr is bad; 10hrs to save 100’s is goo</w:delText>
        </w:r>
        <w:r w:rsidR="006D587A" w:rsidDel="00BE6CFC">
          <w:rPr>
            <w:sz w:val="28"/>
            <w:szCs w:val="28"/>
          </w:rPr>
          <w:delText>d</w:delText>
        </w:r>
      </w:del>
    </w:p>
    <w:p w14:paraId="15183BC2" w14:textId="66357AF6" w:rsidR="005C244A" w:rsidDel="00BE6CFC" w:rsidRDefault="005C244A" w:rsidP="005C244A">
      <w:pPr>
        <w:pStyle w:val="ListParagraph"/>
        <w:numPr>
          <w:ilvl w:val="0"/>
          <w:numId w:val="3"/>
        </w:numPr>
        <w:rPr>
          <w:del w:id="564" w:author="Michael Bender" w:date="2018-07-23T14:22:00Z"/>
          <w:sz w:val="28"/>
          <w:szCs w:val="28"/>
        </w:rPr>
      </w:pPr>
      <w:del w:id="565" w:author="Michael Bender" w:date="2018-07-23T14:22:00Z">
        <w:r w:rsidDel="00BE6CFC">
          <w:rPr>
            <w:sz w:val="28"/>
            <w:szCs w:val="28"/>
          </w:rPr>
          <w:delText xml:space="preserve"> Build Learning Path Graphic </w:delText>
        </w:r>
      </w:del>
    </w:p>
    <w:p w14:paraId="2119F36A" w14:textId="23FA4744" w:rsidR="005C244A" w:rsidDel="00BE6CFC" w:rsidRDefault="005C244A" w:rsidP="005C244A">
      <w:pPr>
        <w:pStyle w:val="ListParagraph"/>
        <w:numPr>
          <w:ilvl w:val="0"/>
          <w:numId w:val="3"/>
        </w:numPr>
        <w:rPr>
          <w:del w:id="566" w:author="Michael Bender" w:date="2018-07-23T14:22:00Z"/>
          <w:sz w:val="28"/>
          <w:szCs w:val="28"/>
        </w:rPr>
      </w:pPr>
      <w:del w:id="567" w:author="Michael Bender" w:date="2018-07-23T14:22:00Z">
        <w:r w:rsidDel="00BE6CFC">
          <w:rPr>
            <w:sz w:val="28"/>
            <w:szCs w:val="28"/>
          </w:rPr>
          <w:delText xml:space="preserve"> Graphic layering Learning path including</w:delText>
        </w:r>
      </w:del>
    </w:p>
    <w:p w14:paraId="66F717EB" w14:textId="58C17704" w:rsidR="005C244A" w:rsidDel="00BE6CFC" w:rsidRDefault="005C244A" w:rsidP="005C244A">
      <w:pPr>
        <w:pStyle w:val="ListParagraph"/>
        <w:numPr>
          <w:ilvl w:val="1"/>
          <w:numId w:val="3"/>
        </w:numPr>
        <w:rPr>
          <w:del w:id="568" w:author="Michael Bender" w:date="2018-07-23T14:22:00Z"/>
          <w:sz w:val="28"/>
          <w:szCs w:val="28"/>
        </w:rPr>
      </w:pPr>
      <w:del w:id="569" w:author="Michael Bender" w:date="2018-07-23T14:22:00Z">
        <w:r w:rsidDel="00BE6CFC">
          <w:rPr>
            <w:sz w:val="28"/>
            <w:szCs w:val="28"/>
          </w:rPr>
          <w:delText>Goals &amp; timeframes</w:delText>
        </w:r>
      </w:del>
    </w:p>
    <w:p w14:paraId="34E8D8FA" w14:textId="4007144B" w:rsidR="005C244A" w:rsidDel="00BE6CFC" w:rsidRDefault="005C244A" w:rsidP="005C244A">
      <w:pPr>
        <w:pStyle w:val="ListParagraph"/>
        <w:numPr>
          <w:ilvl w:val="1"/>
          <w:numId w:val="3"/>
        </w:numPr>
        <w:rPr>
          <w:del w:id="570" w:author="Michael Bender" w:date="2018-07-23T14:22:00Z"/>
          <w:sz w:val="28"/>
          <w:szCs w:val="28"/>
        </w:rPr>
      </w:pPr>
      <w:del w:id="571" w:author="Michael Bender" w:date="2018-07-23T14:22:00Z">
        <w:r w:rsidDel="00BE6CFC">
          <w:rPr>
            <w:sz w:val="28"/>
            <w:szCs w:val="28"/>
          </w:rPr>
          <w:delText>Brand building</w:delText>
        </w:r>
      </w:del>
    </w:p>
    <w:p w14:paraId="1A1B8D67" w14:textId="77777777" w:rsidR="005C244A" w:rsidRPr="00BE6CFC" w:rsidRDefault="005C244A" w:rsidP="00BE6CFC">
      <w:pPr>
        <w:rPr>
          <w:sz w:val="28"/>
          <w:szCs w:val="28"/>
          <w:rPrChange w:id="572" w:author="Michael Bender" w:date="2018-07-23T14:22:00Z">
            <w:rPr/>
          </w:rPrChange>
        </w:rPr>
        <w:pPrChange w:id="573" w:author="Michael Bender" w:date="2018-07-23T14:22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332582A0" w14:textId="31B43DDC" w:rsidR="00214733" w:rsidRDefault="0090726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>
        <w:rPr>
          <w:sz w:val="28"/>
          <w:szCs w:val="28"/>
        </w:rPr>
        <w:t>Return on Investment</w:t>
      </w:r>
    </w:p>
    <w:p w14:paraId="41111575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You’ll always get a ROI with learning; it just might not be black and white</w:t>
      </w:r>
    </w:p>
    <w:p w14:paraId="75BA1F8C" w14:textId="7774CBF9" w:rsidR="00214733" w:rsidRPr="0090726A" w:rsidRDefault="0090726A" w:rsidP="0090726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Transition: Speaking of investment, I thought you were going to show us how to build a career in 5hrs/week? Well, let’s dive into that.</w:t>
      </w:r>
    </w:p>
    <w:p w14:paraId="5939A101" w14:textId="646DE105" w:rsidR="00214733" w:rsidRPr="004C0D93" w:rsidRDefault="0090726A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 w:rsidRPr="004C0D93">
        <w:rPr>
          <w:sz w:val="28"/>
          <w:szCs w:val="28"/>
        </w:rPr>
        <w:t>What is 5 hours a week</w:t>
      </w:r>
    </w:p>
    <w:p w14:paraId="12E27C28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223D7">
        <w:rPr>
          <w:sz w:val="28"/>
          <w:szCs w:val="28"/>
        </w:rPr>
        <w:t xml:space="preserve">5 </w:t>
      </w:r>
      <w:proofErr w:type="spellStart"/>
      <w:r w:rsidRPr="000223D7">
        <w:rPr>
          <w:sz w:val="28"/>
          <w:szCs w:val="28"/>
        </w:rPr>
        <w:t>hrs</w:t>
      </w:r>
      <w:proofErr w:type="spellEnd"/>
      <w:r w:rsidRPr="000223D7">
        <w:rPr>
          <w:sz w:val="28"/>
          <w:szCs w:val="28"/>
        </w:rPr>
        <w:t>/week is lunch in a conference room vs lunch out with your team</w:t>
      </w:r>
    </w:p>
    <w:p w14:paraId="15C1C760" w14:textId="77777777" w:rsidR="00214733" w:rsidRPr="004C0D9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It’s a commitment to yourself</w:t>
      </w:r>
    </w:p>
    <w:p w14:paraId="460A743C" w14:textId="46DEBF5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C0D93">
        <w:rPr>
          <w:sz w:val="28"/>
          <w:szCs w:val="28"/>
        </w:rPr>
        <w:t>YMMV</w:t>
      </w:r>
    </w:p>
    <w:p w14:paraId="628BE731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5hrs/</w:t>
      </w:r>
      <w:proofErr w:type="spellStart"/>
      <w:r w:rsidRPr="009C7953">
        <w:rPr>
          <w:sz w:val="28"/>
          <w:szCs w:val="28"/>
        </w:rPr>
        <w:t>wk</w:t>
      </w:r>
      <w:proofErr w:type="spellEnd"/>
      <w:r w:rsidRPr="009C7953">
        <w:rPr>
          <w:sz w:val="28"/>
          <w:szCs w:val="28"/>
        </w:rPr>
        <w:t xml:space="preserve"> &gt; 20hrs/</w:t>
      </w:r>
      <w:proofErr w:type="spellStart"/>
      <w:r w:rsidRPr="009C7953">
        <w:rPr>
          <w:sz w:val="28"/>
          <w:szCs w:val="28"/>
        </w:rPr>
        <w:t>mo</w:t>
      </w:r>
      <w:proofErr w:type="spellEnd"/>
      <w:r w:rsidRPr="009C7953">
        <w:rPr>
          <w:sz w:val="28"/>
          <w:szCs w:val="28"/>
        </w:rPr>
        <w:t xml:space="preserve"> 240hrs/</w:t>
      </w:r>
      <w:proofErr w:type="spellStart"/>
      <w:r w:rsidRPr="009C7953">
        <w:rPr>
          <w:sz w:val="28"/>
          <w:szCs w:val="28"/>
        </w:rPr>
        <w:t>yr</w:t>
      </w:r>
      <w:proofErr w:type="spellEnd"/>
    </w:p>
    <w:p w14:paraId="2C311DB1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or</w:t>
      </w:r>
    </w:p>
    <w:p w14:paraId="734CCF70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Your lunch hour for the next year</w:t>
      </w:r>
    </w:p>
    <w:p w14:paraId="64BEE81B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P.S. Think of all the money you'll save. You've now paid for any books, online training, etc.</w:t>
      </w:r>
    </w:p>
    <w:p w14:paraId="0ADB4DB8" w14:textId="77777777" w:rsidR="00996003" w:rsidRPr="009C795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>$10/day (3x week) = $30</w:t>
      </w:r>
    </w:p>
    <w:p w14:paraId="1A19EAC8" w14:textId="680142C7" w:rsidR="00214733" w:rsidRPr="00996003" w:rsidRDefault="00996003" w:rsidP="009960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9C7953">
        <w:rPr>
          <w:sz w:val="28"/>
          <w:szCs w:val="28"/>
        </w:rPr>
        <w:t xml:space="preserve">48 weeks = </w:t>
      </w:r>
      <w:r>
        <w:rPr>
          <w:sz w:val="28"/>
          <w:szCs w:val="28"/>
        </w:rPr>
        <w:t>$1440</w:t>
      </w:r>
    </w:p>
    <w:p w14:paraId="76722313" w14:textId="1C919DFC" w:rsidR="00214733" w:rsidRDefault="00996003" w:rsidP="002147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733" w:rsidRPr="009C7953">
        <w:rPr>
          <w:sz w:val="28"/>
          <w:szCs w:val="28"/>
        </w:rPr>
        <w:t>What can you learn</w:t>
      </w:r>
      <w:r w:rsidR="00214733">
        <w:rPr>
          <w:sz w:val="28"/>
          <w:szCs w:val="28"/>
        </w:rPr>
        <w:t xml:space="preserve"> you learn in a </w:t>
      </w:r>
      <w:proofErr w:type="gramStart"/>
      <w:r w:rsidR="00214733">
        <w:rPr>
          <w:sz w:val="28"/>
          <w:szCs w:val="28"/>
        </w:rPr>
        <w:t>year</w:t>
      </w:r>
      <w:proofErr w:type="gramEnd"/>
    </w:p>
    <w:p w14:paraId="13B8956D" w14:textId="77777777" w:rsidR="00214733" w:rsidRDefault="00214733" w:rsidP="0021473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240hrs is…</w:t>
      </w:r>
    </w:p>
    <w:p w14:paraId="2B494473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 </w:t>
      </w:r>
      <w:proofErr w:type="spellStart"/>
      <w:r>
        <w:rPr>
          <w:sz w:val="28"/>
          <w:szCs w:val="28"/>
        </w:rPr>
        <w:t>eDx</w:t>
      </w:r>
      <w:proofErr w:type="spellEnd"/>
      <w:r>
        <w:rPr>
          <w:sz w:val="28"/>
          <w:szCs w:val="28"/>
        </w:rPr>
        <w:t xml:space="preserve"> courses</w:t>
      </w:r>
    </w:p>
    <w:p w14:paraId="34D3BF0D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 books</w:t>
      </w:r>
    </w:p>
    <w:p w14:paraId="3A55364E" w14:textId="77777777" w:rsidR="00214733" w:rsidRDefault="00214733" w:rsidP="0021473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 Online Courses</w:t>
      </w:r>
    </w:p>
    <w:p w14:paraId="1491AA58" w14:textId="2B71BC79" w:rsidR="00214733" w:rsidRPr="006D587A" w:rsidRDefault="006D587A" w:rsidP="006D58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96003" w:rsidRPr="009C7953">
        <w:rPr>
          <w:sz w:val="28"/>
          <w:szCs w:val="28"/>
        </w:rPr>
        <w:t xml:space="preserve">5 or 15 </w:t>
      </w:r>
      <w:proofErr w:type="spellStart"/>
      <w:r w:rsidR="00996003" w:rsidRPr="009C7953">
        <w:rPr>
          <w:sz w:val="28"/>
          <w:szCs w:val="28"/>
        </w:rPr>
        <w:t>hrs</w:t>
      </w:r>
      <w:proofErr w:type="spellEnd"/>
      <w:r w:rsidR="00996003" w:rsidRPr="009C7953">
        <w:rPr>
          <w:sz w:val="28"/>
          <w:szCs w:val="28"/>
        </w:rPr>
        <w:t xml:space="preserve"> - Only you know what the balance is</w:t>
      </w:r>
      <w:r w:rsidR="00996003" w:rsidRPr="004E604E">
        <w:rPr>
          <w:sz w:val="28"/>
          <w:szCs w:val="28"/>
        </w:rPr>
        <w:t xml:space="preserve"> </w:t>
      </w:r>
    </w:p>
    <w:p w14:paraId="1704A42B" w14:textId="2C3C3628" w:rsidR="00996003" w:rsidDel="006458C7" w:rsidRDefault="00DA32CF" w:rsidP="00996003">
      <w:pPr>
        <w:pStyle w:val="ListParagraph"/>
        <w:numPr>
          <w:ilvl w:val="0"/>
          <w:numId w:val="3"/>
        </w:numPr>
        <w:rPr>
          <w:moveFrom w:id="574" w:author="Michael Bender" w:date="2018-07-22T20:12:00Z"/>
          <w:sz w:val="28"/>
          <w:szCs w:val="28"/>
        </w:rPr>
      </w:pPr>
      <w:ins w:id="575" w:author="Michael Bender" w:date="2018-07-23T14:38:00Z">
        <w:r>
          <w:rPr>
            <w:sz w:val="28"/>
            <w:szCs w:val="28"/>
          </w:rPr>
          <w:t xml:space="preserve"> </w:t>
        </w:r>
      </w:ins>
      <w:moveFromRangeStart w:id="576" w:author="Michael Bender" w:date="2018-07-22T20:12:00Z" w:name="move520053675"/>
      <w:moveFrom w:id="577" w:author="Michael Bender" w:date="2018-07-22T20:12:00Z">
        <w:r w:rsidR="006D587A" w:rsidDel="006458C7">
          <w:rPr>
            <w:sz w:val="28"/>
            <w:szCs w:val="28"/>
          </w:rPr>
          <w:t xml:space="preserve"> </w:t>
        </w:r>
        <w:r w:rsidR="00996003" w:rsidDel="006458C7">
          <w:rPr>
            <w:sz w:val="28"/>
            <w:szCs w:val="28"/>
          </w:rPr>
          <w:t xml:space="preserve">Remember </w:t>
        </w:r>
      </w:moveFrom>
    </w:p>
    <w:p w14:paraId="0B884235" w14:textId="32DF30E6" w:rsidR="00996003" w:rsidDel="006458C7" w:rsidRDefault="00996003" w:rsidP="00996003">
      <w:pPr>
        <w:pStyle w:val="ListParagraph"/>
        <w:numPr>
          <w:ilvl w:val="1"/>
          <w:numId w:val="3"/>
        </w:numPr>
        <w:rPr>
          <w:moveFrom w:id="578" w:author="Michael Bender" w:date="2018-07-22T20:12:00Z"/>
          <w:sz w:val="28"/>
          <w:szCs w:val="28"/>
        </w:rPr>
      </w:pPr>
      <w:moveFrom w:id="579" w:author="Michael Bender" w:date="2018-07-22T20:12:00Z">
        <w:r w:rsidDel="006458C7">
          <w:rPr>
            <w:sz w:val="28"/>
            <w:szCs w:val="28"/>
          </w:rPr>
          <w:t>Only You are 100% committed to your career</w:t>
        </w:r>
      </w:moveFrom>
    </w:p>
    <w:p w14:paraId="3C6B6442" w14:textId="0475C59D" w:rsidR="00996003" w:rsidDel="006458C7" w:rsidRDefault="00996003" w:rsidP="00996003">
      <w:pPr>
        <w:pStyle w:val="ListParagraph"/>
        <w:numPr>
          <w:ilvl w:val="1"/>
          <w:numId w:val="3"/>
        </w:numPr>
        <w:rPr>
          <w:moveFrom w:id="580" w:author="Michael Bender" w:date="2018-07-22T20:12:00Z"/>
          <w:sz w:val="28"/>
          <w:szCs w:val="28"/>
        </w:rPr>
      </w:pPr>
      <w:moveFrom w:id="581" w:author="Michael Bender" w:date="2018-07-22T20:12:00Z">
        <w:r w:rsidDel="006458C7">
          <w:rPr>
            <w:sz w:val="28"/>
            <w:szCs w:val="28"/>
          </w:rPr>
          <w:t>Just like your retirement, health, and family, you need to invest in your career.</w:t>
        </w:r>
      </w:moveFrom>
    </w:p>
    <w:p w14:paraId="4E4024E8" w14:textId="5CE0F414" w:rsidR="006D587A" w:rsidDel="006458C7" w:rsidRDefault="006D587A" w:rsidP="00996003">
      <w:pPr>
        <w:pStyle w:val="ListParagraph"/>
        <w:numPr>
          <w:ilvl w:val="1"/>
          <w:numId w:val="3"/>
        </w:numPr>
        <w:rPr>
          <w:moveFrom w:id="582" w:author="Michael Bender" w:date="2018-07-22T20:12:00Z"/>
          <w:sz w:val="28"/>
          <w:szCs w:val="28"/>
        </w:rPr>
      </w:pPr>
      <w:moveFrom w:id="583" w:author="Michael Bender" w:date="2018-07-22T20:12:00Z">
        <w:r w:rsidDel="006458C7">
          <w:rPr>
            <w:sz w:val="28"/>
            <w:szCs w:val="28"/>
          </w:rPr>
          <w:t>I can’t tell you what to spend; only you can</w:t>
        </w:r>
      </w:moveFrom>
    </w:p>
    <w:p w14:paraId="50860D31" w14:textId="0DDC692B" w:rsidR="009C7953" w:rsidDel="00DA32CF" w:rsidRDefault="006D587A" w:rsidP="009C7953">
      <w:pPr>
        <w:pStyle w:val="ListParagraph"/>
        <w:numPr>
          <w:ilvl w:val="0"/>
          <w:numId w:val="3"/>
        </w:numPr>
        <w:rPr>
          <w:del w:id="584" w:author="Michael Bender" w:date="2018-07-23T14:38:00Z"/>
          <w:sz w:val="28"/>
          <w:szCs w:val="28"/>
        </w:rPr>
      </w:pPr>
      <w:moveFrom w:id="585" w:author="Michael Bender" w:date="2018-07-22T20:12:00Z">
        <w:del w:id="586" w:author="Michael Bender" w:date="2018-07-23T14:38:00Z">
          <w:r w:rsidDel="00DA32CF">
            <w:rPr>
              <w:sz w:val="28"/>
              <w:szCs w:val="28"/>
            </w:rPr>
            <w:delText xml:space="preserve"> </w:delText>
          </w:r>
        </w:del>
      </w:moveFrom>
      <w:moveFromRangeEnd w:id="576"/>
      <w:del w:id="587" w:author="Michael Bender" w:date="2018-07-23T14:38:00Z">
        <w:r w:rsidR="009C7953" w:rsidDel="00DA32CF">
          <w:rPr>
            <w:sz w:val="28"/>
            <w:szCs w:val="28"/>
          </w:rPr>
          <w:delText>Call to Action</w:delText>
        </w:r>
      </w:del>
    </w:p>
    <w:p w14:paraId="5D8862E3" w14:textId="3DE69012" w:rsidR="009C7953" w:rsidRPr="009C7953" w:rsidDel="00DA32CF" w:rsidRDefault="009C7953" w:rsidP="009C7953">
      <w:pPr>
        <w:pStyle w:val="ListParagraph"/>
        <w:numPr>
          <w:ilvl w:val="1"/>
          <w:numId w:val="3"/>
        </w:numPr>
        <w:rPr>
          <w:del w:id="588" w:author="Michael Bender" w:date="2018-07-23T14:38:00Z"/>
          <w:sz w:val="28"/>
          <w:szCs w:val="28"/>
        </w:rPr>
      </w:pPr>
      <w:del w:id="589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 xml:space="preserve">Spend time on the </w:delText>
        </w:r>
      </w:del>
      <w:del w:id="590" w:author="Michael Bender" w:date="2018-07-23T14:23:00Z">
        <w:r w:rsidRPr="009C7953" w:rsidDel="00A549BA">
          <w:rPr>
            <w:sz w:val="28"/>
            <w:szCs w:val="28"/>
          </w:rPr>
          <w:delText>plane ride</w:delText>
        </w:r>
      </w:del>
      <w:del w:id="591" w:author="Michael Bender" w:date="2018-07-23T14:38:00Z">
        <w:r w:rsidRPr="009C7953" w:rsidDel="00DA32CF">
          <w:rPr>
            <w:sz w:val="28"/>
            <w:szCs w:val="28"/>
          </w:rPr>
          <w:delText xml:space="preserve"> reviewing your week</w:delText>
        </w:r>
      </w:del>
    </w:p>
    <w:p w14:paraId="544698E6" w14:textId="6F86E5B2" w:rsidR="009C7953" w:rsidRPr="009C7953" w:rsidDel="00DA32CF" w:rsidRDefault="009C7953" w:rsidP="009C7953">
      <w:pPr>
        <w:pStyle w:val="ListParagraph"/>
        <w:numPr>
          <w:ilvl w:val="1"/>
          <w:numId w:val="3"/>
        </w:numPr>
        <w:rPr>
          <w:del w:id="592" w:author="Michael Bender" w:date="2018-07-23T14:38:00Z"/>
          <w:sz w:val="28"/>
          <w:szCs w:val="28"/>
        </w:rPr>
      </w:pPr>
      <w:del w:id="593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>Pick 3 items you think would be good for you to learn more about (go deep)</w:delText>
        </w:r>
      </w:del>
    </w:p>
    <w:p w14:paraId="336481C1" w14:textId="022594AA" w:rsidR="009C7953" w:rsidRPr="009C7953" w:rsidDel="00DA32CF" w:rsidRDefault="009C7953" w:rsidP="009C7953">
      <w:pPr>
        <w:pStyle w:val="ListParagraph"/>
        <w:numPr>
          <w:ilvl w:val="1"/>
          <w:numId w:val="3"/>
        </w:numPr>
        <w:rPr>
          <w:del w:id="594" w:author="Michael Bender" w:date="2018-07-23T14:38:00Z"/>
          <w:sz w:val="28"/>
          <w:szCs w:val="28"/>
        </w:rPr>
      </w:pPr>
      <w:del w:id="595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 xml:space="preserve">Plan to spend </w:delText>
        </w:r>
      </w:del>
      <w:del w:id="596" w:author="Michael Bender" w:date="2018-07-23T14:23:00Z">
        <w:r w:rsidRPr="009C7953" w:rsidDel="00A549BA">
          <w:rPr>
            <w:sz w:val="28"/>
            <w:szCs w:val="28"/>
          </w:rPr>
          <w:delText>2-</w:delText>
        </w:r>
      </w:del>
      <w:del w:id="597" w:author="Michael Bender" w:date="2018-07-23T14:38:00Z">
        <w:r w:rsidRPr="009C7953" w:rsidDel="00DA32CF">
          <w:rPr>
            <w:sz w:val="28"/>
            <w:szCs w:val="28"/>
          </w:rPr>
          <w:delText>5 hrs/week on 1</w:delText>
        </w:r>
      </w:del>
    </w:p>
    <w:p w14:paraId="63BFC86B" w14:textId="60FFF498" w:rsidR="00344746" w:rsidRPr="00996003" w:rsidDel="00DA32CF" w:rsidRDefault="009C7953" w:rsidP="00996003">
      <w:pPr>
        <w:pStyle w:val="ListParagraph"/>
        <w:numPr>
          <w:ilvl w:val="1"/>
          <w:numId w:val="3"/>
        </w:numPr>
        <w:rPr>
          <w:del w:id="598" w:author="Michael Bender" w:date="2018-07-23T14:38:00Z"/>
          <w:sz w:val="28"/>
          <w:szCs w:val="28"/>
        </w:rPr>
      </w:pPr>
      <w:del w:id="599" w:author="Michael Bender" w:date="2018-07-23T14:38:00Z">
        <w:r w:rsidDel="00DA32CF">
          <w:rPr>
            <w:sz w:val="28"/>
            <w:szCs w:val="28"/>
          </w:rPr>
          <w:delText xml:space="preserve"> </w:delText>
        </w:r>
        <w:r w:rsidRPr="009C7953" w:rsidDel="00DA32CF">
          <w:rPr>
            <w:sz w:val="28"/>
            <w:szCs w:val="28"/>
          </w:rPr>
          <w:delText>Let me know on Twitter what you are working o</w:delText>
        </w:r>
        <w:r w:rsidR="00996003" w:rsidDel="00DA32CF">
          <w:rPr>
            <w:sz w:val="28"/>
            <w:szCs w:val="28"/>
          </w:rPr>
          <w:delText>n</w:delText>
        </w:r>
      </w:del>
    </w:p>
    <w:p w14:paraId="5A6CBCB5" w14:textId="5657565D" w:rsidR="006458C7" w:rsidRDefault="001A79C7" w:rsidP="006458C7">
      <w:pPr>
        <w:pStyle w:val="ListParagraph"/>
        <w:numPr>
          <w:ilvl w:val="0"/>
          <w:numId w:val="3"/>
        </w:numPr>
        <w:rPr>
          <w:moveTo w:id="600" w:author="Michael Bender" w:date="2018-07-22T20:12:00Z"/>
          <w:sz w:val="28"/>
          <w:szCs w:val="28"/>
        </w:rPr>
      </w:pPr>
      <w:del w:id="601" w:author="Michael Bender" w:date="2018-07-23T14:38:00Z">
        <w:r w:rsidDel="00DA32CF">
          <w:rPr>
            <w:sz w:val="28"/>
            <w:szCs w:val="28"/>
          </w:rPr>
          <w:delText xml:space="preserve"> </w:delText>
        </w:r>
      </w:del>
      <w:moveToRangeStart w:id="602" w:author="Michael Bender" w:date="2018-07-22T20:12:00Z" w:name="move520053675"/>
      <w:moveTo w:id="603" w:author="Michael Bender" w:date="2018-07-22T20:12:00Z">
        <w:del w:id="604" w:author="Michael Bender" w:date="2018-07-23T14:34:00Z">
          <w:r w:rsidR="006458C7" w:rsidDel="00DA32CF">
            <w:rPr>
              <w:sz w:val="28"/>
              <w:szCs w:val="28"/>
            </w:rPr>
            <w:delText>Remember</w:delText>
          </w:r>
        </w:del>
      </w:moveTo>
      <w:ins w:id="605" w:author="Michael Bender" w:date="2018-07-23T14:34:00Z">
        <w:r w:rsidR="00DA32CF">
          <w:rPr>
            <w:sz w:val="28"/>
            <w:szCs w:val="28"/>
          </w:rPr>
          <w:t>Your Legacy</w:t>
        </w:r>
      </w:ins>
      <w:moveTo w:id="606" w:author="Michael Bender" w:date="2018-07-22T20:12:00Z">
        <w:r w:rsidR="006458C7">
          <w:rPr>
            <w:sz w:val="28"/>
            <w:szCs w:val="28"/>
          </w:rPr>
          <w:t xml:space="preserve"> </w:t>
        </w:r>
      </w:moveTo>
    </w:p>
    <w:p w14:paraId="1D8FDAF2" w14:textId="47DA658C" w:rsidR="00DA32CF" w:rsidRDefault="006458C7" w:rsidP="006458C7">
      <w:pPr>
        <w:pStyle w:val="ListParagraph"/>
        <w:numPr>
          <w:ilvl w:val="1"/>
          <w:numId w:val="3"/>
        </w:numPr>
        <w:rPr>
          <w:moveTo w:id="607" w:author="Michael Bender" w:date="2018-07-22T20:12:00Z"/>
          <w:sz w:val="28"/>
          <w:szCs w:val="28"/>
        </w:rPr>
      </w:pPr>
      <w:moveTo w:id="608" w:author="Michael Bender" w:date="2018-07-22T20:12:00Z">
        <w:del w:id="609" w:author="Michael Bender" w:date="2018-07-23T14:37:00Z">
          <w:r w:rsidDel="00DA32CF">
            <w:rPr>
              <w:sz w:val="28"/>
              <w:szCs w:val="28"/>
            </w:rPr>
            <w:delText>Only You are 100% committed to your career</w:delText>
          </w:r>
        </w:del>
      </w:moveTo>
      <w:ins w:id="610" w:author="Michael Bender" w:date="2018-07-23T14:34:00Z">
        <w:r w:rsidR="00DA32CF">
          <w:rPr>
            <w:sz w:val="28"/>
            <w:szCs w:val="28"/>
          </w:rPr>
          <w:t>What you leave behind is just as important as what you do now</w:t>
        </w:r>
      </w:ins>
    </w:p>
    <w:p w14:paraId="7376F69E" w14:textId="215FDF7F" w:rsidR="006458C7" w:rsidRDefault="006458C7" w:rsidP="006458C7">
      <w:pPr>
        <w:pStyle w:val="ListParagraph"/>
        <w:numPr>
          <w:ilvl w:val="1"/>
          <w:numId w:val="3"/>
        </w:numPr>
        <w:rPr>
          <w:ins w:id="611" w:author="Michael Bender" w:date="2018-07-23T14:35:00Z"/>
          <w:sz w:val="28"/>
          <w:szCs w:val="28"/>
        </w:rPr>
      </w:pPr>
      <w:moveTo w:id="612" w:author="Michael Bender" w:date="2018-07-22T20:12:00Z">
        <w:del w:id="613" w:author="Michael Bender" w:date="2018-07-23T14:34:00Z">
          <w:r w:rsidDel="00DA32CF">
            <w:rPr>
              <w:sz w:val="28"/>
              <w:szCs w:val="28"/>
            </w:rPr>
            <w:delText>Just like your retirement, health, and family, you need to invest in your career.</w:delText>
          </w:r>
        </w:del>
      </w:moveTo>
      <w:proofErr w:type="gramStart"/>
      <w:ins w:id="614" w:author="Michael Bender" w:date="2018-07-23T14:34:00Z">
        <w:r w:rsidR="00DA32CF">
          <w:rPr>
            <w:sz w:val="28"/>
            <w:szCs w:val="28"/>
          </w:rPr>
          <w:t>So</w:t>
        </w:r>
        <w:proofErr w:type="gramEnd"/>
        <w:r w:rsidR="00DA32CF">
          <w:rPr>
            <w:sz w:val="28"/>
            <w:szCs w:val="28"/>
          </w:rPr>
          <w:t xml:space="preserve"> </w:t>
        </w:r>
      </w:ins>
      <w:ins w:id="615" w:author="Michael Bender" w:date="2018-07-23T14:35:00Z">
        <w:r w:rsidR="00DA32CF">
          <w:rPr>
            <w:sz w:val="28"/>
            <w:szCs w:val="28"/>
          </w:rPr>
          <w:t>share what you know</w:t>
        </w:r>
      </w:ins>
    </w:p>
    <w:p w14:paraId="760DD277" w14:textId="01C4E66D" w:rsidR="00DA32CF" w:rsidRDefault="00DA32CF" w:rsidP="00DA32CF">
      <w:pPr>
        <w:pStyle w:val="ListParagraph"/>
        <w:numPr>
          <w:ilvl w:val="2"/>
          <w:numId w:val="3"/>
        </w:numPr>
        <w:rPr>
          <w:ins w:id="616" w:author="Michael Bender" w:date="2018-07-23T14:35:00Z"/>
          <w:sz w:val="28"/>
          <w:szCs w:val="28"/>
        </w:rPr>
        <w:pPrChange w:id="617" w:author="Michael Bender" w:date="2018-07-23T14:3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618" w:author="Michael Bender" w:date="2018-07-23T14:35:00Z">
        <w:r>
          <w:rPr>
            <w:sz w:val="28"/>
            <w:szCs w:val="28"/>
          </w:rPr>
          <w:t>Be the Master for someone</w:t>
        </w:r>
      </w:ins>
    </w:p>
    <w:p w14:paraId="79C88709" w14:textId="62E05A83" w:rsidR="00DA32CF" w:rsidRDefault="00DA32CF" w:rsidP="00DA32CF">
      <w:pPr>
        <w:pStyle w:val="ListParagraph"/>
        <w:numPr>
          <w:ilvl w:val="2"/>
          <w:numId w:val="3"/>
        </w:numPr>
        <w:rPr>
          <w:moveTo w:id="619" w:author="Michael Bender" w:date="2018-07-22T20:12:00Z"/>
          <w:sz w:val="28"/>
          <w:szCs w:val="28"/>
        </w:rPr>
        <w:pPrChange w:id="620" w:author="Michael Bender" w:date="2018-07-23T14:3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621" w:author="Michael Bender" w:date="2018-07-23T14:35:00Z">
        <w:r>
          <w:rPr>
            <w:sz w:val="28"/>
            <w:szCs w:val="28"/>
          </w:rPr>
          <w:t>Be the teacher someone will remember &amp; build their story based on</w:t>
        </w:r>
      </w:ins>
    </w:p>
    <w:p w14:paraId="35E00AED" w14:textId="77777777" w:rsidR="006458C7" w:rsidRDefault="006458C7" w:rsidP="006458C7">
      <w:pPr>
        <w:pStyle w:val="ListParagraph"/>
        <w:numPr>
          <w:ilvl w:val="1"/>
          <w:numId w:val="3"/>
        </w:numPr>
        <w:rPr>
          <w:moveTo w:id="622" w:author="Michael Bender" w:date="2018-07-22T20:12:00Z"/>
          <w:sz w:val="28"/>
          <w:szCs w:val="28"/>
        </w:rPr>
      </w:pPr>
      <w:moveTo w:id="623" w:author="Michael Bender" w:date="2018-07-22T20:12:00Z">
        <w:r>
          <w:rPr>
            <w:sz w:val="28"/>
            <w:szCs w:val="28"/>
          </w:rPr>
          <w:t>I can’t tell you what to spend; only you can</w:t>
        </w:r>
      </w:moveTo>
    </w:p>
    <w:moveToRangeEnd w:id="602"/>
    <w:p w14:paraId="6F99243F" w14:textId="1CF676D3" w:rsidR="00DA32CF" w:rsidRDefault="00DA32CF" w:rsidP="00DA32CF">
      <w:pPr>
        <w:pStyle w:val="ListParagraph"/>
        <w:numPr>
          <w:ilvl w:val="0"/>
          <w:numId w:val="3"/>
        </w:numPr>
        <w:rPr>
          <w:ins w:id="624" w:author="Michael Bender" w:date="2018-07-23T14:38:00Z"/>
          <w:sz w:val="28"/>
          <w:szCs w:val="28"/>
        </w:rPr>
      </w:pPr>
      <w:ins w:id="625" w:author="Michael Bender" w:date="2018-07-23T14:39:00Z">
        <w:r>
          <w:rPr>
            <w:sz w:val="28"/>
            <w:szCs w:val="28"/>
          </w:rPr>
          <w:t xml:space="preserve"> </w:t>
        </w:r>
      </w:ins>
      <w:bookmarkStart w:id="626" w:name="_GoBack"/>
      <w:bookmarkEnd w:id="626"/>
      <w:ins w:id="627" w:author="Michael Bender" w:date="2018-07-23T14:38:00Z">
        <w:r>
          <w:rPr>
            <w:sz w:val="28"/>
            <w:szCs w:val="28"/>
          </w:rPr>
          <w:t>Call to Action</w:t>
        </w:r>
      </w:ins>
    </w:p>
    <w:p w14:paraId="61106565" w14:textId="77777777" w:rsidR="00DA32CF" w:rsidRPr="009C7953" w:rsidRDefault="00DA32CF" w:rsidP="00DA32CF">
      <w:pPr>
        <w:pStyle w:val="ListParagraph"/>
        <w:numPr>
          <w:ilvl w:val="1"/>
          <w:numId w:val="3"/>
        </w:numPr>
        <w:rPr>
          <w:ins w:id="628" w:author="Michael Bender" w:date="2018-07-23T14:38:00Z"/>
          <w:sz w:val="28"/>
          <w:szCs w:val="28"/>
        </w:rPr>
      </w:pPr>
      <w:ins w:id="629" w:author="Michael Bender" w:date="2018-07-23T14:38:00Z">
        <w:r>
          <w:rPr>
            <w:sz w:val="28"/>
            <w:szCs w:val="28"/>
          </w:rPr>
          <w:t xml:space="preserve"> </w:t>
        </w:r>
        <w:r w:rsidRPr="009C7953">
          <w:rPr>
            <w:sz w:val="28"/>
            <w:szCs w:val="28"/>
          </w:rPr>
          <w:t xml:space="preserve">Spend time on the </w:t>
        </w:r>
        <w:r>
          <w:rPr>
            <w:sz w:val="28"/>
            <w:szCs w:val="28"/>
          </w:rPr>
          <w:t>way home</w:t>
        </w:r>
        <w:r w:rsidRPr="009C7953">
          <w:rPr>
            <w:sz w:val="28"/>
            <w:szCs w:val="28"/>
          </w:rPr>
          <w:t xml:space="preserve"> reviewing your week</w:t>
        </w:r>
      </w:ins>
    </w:p>
    <w:p w14:paraId="4D0EABBB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630" w:author="Michael Bender" w:date="2018-07-23T14:38:00Z"/>
          <w:sz w:val="28"/>
          <w:szCs w:val="28"/>
        </w:rPr>
      </w:pPr>
      <w:ins w:id="631" w:author="Michael Bender" w:date="2018-07-23T14:38:00Z">
        <w:r>
          <w:rPr>
            <w:sz w:val="28"/>
            <w:szCs w:val="28"/>
          </w:rPr>
          <w:t>Write out your mission Statement</w:t>
        </w:r>
      </w:ins>
    </w:p>
    <w:p w14:paraId="46DF0F2F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632" w:author="Michael Bender" w:date="2018-07-23T14:38:00Z"/>
          <w:sz w:val="28"/>
          <w:szCs w:val="28"/>
        </w:rPr>
      </w:pPr>
      <w:ins w:id="633" w:author="Michael Bender" w:date="2018-07-23T14:38:00Z">
        <w:r>
          <w:rPr>
            <w:sz w:val="28"/>
            <w:szCs w:val="28"/>
          </w:rPr>
          <w:t xml:space="preserve">Decide what you want to do when you grow up </w:t>
        </w:r>
      </w:ins>
    </w:p>
    <w:p w14:paraId="76564747" w14:textId="77777777" w:rsidR="00DA32CF" w:rsidRPr="009C7953" w:rsidRDefault="00DA32CF" w:rsidP="00DA32CF">
      <w:pPr>
        <w:pStyle w:val="ListParagraph"/>
        <w:numPr>
          <w:ilvl w:val="1"/>
          <w:numId w:val="3"/>
        </w:numPr>
        <w:rPr>
          <w:ins w:id="634" w:author="Michael Bender" w:date="2018-07-23T14:38:00Z"/>
          <w:sz w:val="28"/>
          <w:szCs w:val="28"/>
        </w:rPr>
      </w:pPr>
      <w:ins w:id="635" w:author="Michael Bender" w:date="2018-07-23T14:38:00Z">
        <w:r w:rsidRPr="009C7953">
          <w:rPr>
            <w:sz w:val="28"/>
            <w:szCs w:val="28"/>
          </w:rPr>
          <w:t>Pick 3 items you think would be good for you to learn more about (go deep)</w:t>
        </w:r>
      </w:ins>
    </w:p>
    <w:p w14:paraId="66F95A63" w14:textId="77777777" w:rsidR="00DA32CF" w:rsidRPr="009C7953" w:rsidRDefault="00DA32CF" w:rsidP="00DA32CF">
      <w:pPr>
        <w:pStyle w:val="ListParagraph"/>
        <w:numPr>
          <w:ilvl w:val="1"/>
          <w:numId w:val="3"/>
        </w:numPr>
        <w:rPr>
          <w:ins w:id="636" w:author="Michael Bender" w:date="2018-07-23T14:38:00Z"/>
          <w:sz w:val="28"/>
          <w:szCs w:val="28"/>
        </w:rPr>
      </w:pPr>
      <w:ins w:id="637" w:author="Michael Bender" w:date="2018-07-23T14:38:00Z">
        <w:r>
          <w:rPr>
            <w:sz w:val="28"/>
            <w:szCs w:val="28"/>
          </w:rPr>
          <w:t xml:space="preserve"> </w:t>
        </w:r>
        <w:r w:rsidRPr="009C7953">
          <w:rPr>
            <w:sz w:val="28"/>
            <w:szCs w:val="28"/>
          </w:rPr>
          <w:t xml:space="preserve">Plan to spend 5 </w:t>
        </w:r>
        <w:proofErr w:type="spellStart"/>
        <w:r w:rsidRPr="009C7953">
          <w:rPr>
            <w:sz w:val="28"/>
            <w:szCs w:val="28"/>
          </w:rPr>
          <w:t>hrs</w:t>
        </w:r>
        <w:proofErr w:type="spellEnd"/>
        <w:r w:rsidRPr="009C7953">
          <w:rPr>
            <w:sz w:val="28"/>
            <w:szCs w:val="28"/>
          </w:rPr>
          <w:t>/week on 1</w:t>
        </w:r>
      </w:ins>
    </w:p>
    <w:p w14:paraId="070D81E1" w14:textId="77777777" w:rsidR="00DA32CF" w:rsidRPr="00996003" w:rsidRDefault="00DA32CF" w:rsidP="00DA32CF">
      <w:pPr>
        <w:pStyle w:val="ListParagraph"/>
        <w:numPr>
          <w:ilvl w:val="1"/>
          <w:numId w:val="3"/>
        </w:numPr>
        <w:rPr>
          <w:ins w:id="638" w:author="Michael Bender" w:date="2018-07-23T14:38:00Z"/>
          <w:sz w:val="28"/>
          <w:szCs w:val="28"/>
        </w:rPr>
      </w:pPr>
      <w:ins w:id="639" w:author="Michael Bender" w:date="2018-07-23T14:38:00Z">
        <w:r>
          <w:rPr>
            <w:sz w:val="28"/>
            <w:szCs w:val="28"/>
          </w:rPr>
          <w:t xml:space="preserve"> </w:t>
        </w:r>
        <w:r w:rsidRPr="009C7953">
          <w:rPr>
            <w:sz w:val="28"/>
            <w:szCs w:val="28"/>
          </w:rPr>
          <w:t>Let me know on Twitter what you are working o</w:t>
        </w:r>
        <w:r>
          <w:rPr>
            <w:sz w:val="28"/>
            <w:szCs w:val="28"/>
          </w:rPr>
          <w:t>n</w:t>
        </w:r>
      </w:ins>
    </w:p>
    <w:p w14:paraId="670C7DD3" w14:textId="77777777" w:rsidR="00DA32CF" w:rsidRDefault="00DA32CF" w:rsidP="00DA32CF">
      <w:pPr>
        <w:pStyle w:val="ListParagraph"/>
        <w:numPr>
          <w:ilvl w:val="0"/>
          <w:numId w:val="3"/>
        </w:numPr>
        <w:rPr>
          <w:ins w:id="640" w:author="Michael Bender" w:date="2018-07-23T14:37:00Z"/>
          <w:sz w:val="28"/>
          <w:szCs w:val="28"/>
        </w:rPr>
      </w:pPr>
      <w:ins w:id="641" w:author="Michael Bender" w:date="2018-07-23T14:37:00Z">
        <w:r>
          <w:rPr>
            <w:sz w:val="28"/>
            <w:szCs w:val="28"/>
          </w:rPr>
          <w:lastRenderedPageBreak/>
          <w:t xml:space="preserve">Take </w:t>
        </w:r>
        <w:proofErr w:type="spellStart"/>
        <w:r>
          <w:rPr>
            <w:sz w:val="28"/>
            <w:szCs w:val="28"/>
          </w:rPr>
          <w:t>Aways</w:t>
        </w:r>
        <w:proofErr w:type="spellEnd"/>
      </w:ins>
    </w:p>
    <w:p w14:paraId="6543FD83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642" w:author="Michael Bender" w:date="2018-07-23T14:37:00Z"/>
          <w:sz w:val="28"/>
          <w:szCs w:val="28"/>
        </w:rPr>
      </w:pPr>
      <w:ins w:id="643" w:author="Michael Bender" w:date="2018-07-23T14:37:00Z">
        <w:r>
          <w:rPr>
            <w:sz w:val="28"/>
            <w:szCs w:val="28"/>
          </w:rPr>
          <w:t xml:space="preserve">Find your passion and commit 100% to making it your </w:t>
        </w:r>
        <w:proofErr w:type="spellStart"/>
        <w:r>
          <w:rPr>
            <w:sz w:val="28"/>
            <w:szCs w:val="28"/>
          </w:rPr>
          <w:t>lifes</w:t>
        </w:r>
        <w:proofErr w:type="spellEnd"/>
        <w:r>
          <w:rPr>
            <w:sz w:val="28"/>
            <w:szCs w:val="28"/>
          </w:rPr>
          <w:t xml:space="preserve"> work</w:t>
        </w:r>
      </w:ins>
    </w:p>
    <w:p w14:paraId="7C618013" w14:textId="77777777" w:rsidR="00DA32CF" w:rsidRDefault="00DA32CF" w:rsidP="00DA32CF">
      <w:pPr>
        <w:pStyle w:val="ListParagraph"/>
        <w:numPr>
          <w:ilvl w:val="1"/>
          <w:numId w:val="3"/>
        </w:numPr>
        <w:rPr>
          <w:ins w:id="644" w:author="Michael Bender" w:date="2018-07-23T14:37:00Z"/>
          <w:sz w:val="28"/>
          <w:szCs w:val="28"/>
        </w:rPr>
      </w:pPr>
      <w:ins w:id="645" w:author="Michael Bender" w:date="2018-07-23T14:37:00Z">
        <w:r>
          <w:rPr>
            <w:sz w:val="28"/>
            <w:szCs w:val="28"/>
          </w:rPr>
          <w:t>Share Always</w:t>
        </w:r>
      </w:ins>
    </w:p>
    <w:p w14:paraId="437B51E9" w14:textId="77777777" w:rsidR="00DA32CF" w:rsidRPr="001A79C7" w:rsidRDefault="00DA32CF" w:rsidP="00DA32CF">
      <w:pPr>
        <w:pStyle w:val="ListParagraph"/>
        <w:numPr>
          <w:ilvl w:val="1"/>
          <w:numId w:val="3"/>
        </w:numPr>
        <w:rPr>
          <w:ins w:id="646" w:author="Michael Bender" w:date="2018-07-23T14:37:00Z"/>
          <w:sz w:val="28"/>
          <w:szCs w:val="28"/>
        </w:rPr>
      </w:pPr>
      <w:ins w:id="647" w:author="Michael Bender" w:date="2018-07-23T14:37:00Z">
        <w:r>
          <w:rPr>
            <w:sz w:val="28"/>
            <w:szCs w:val="28"/>
          </w:rPr>
          <w:t>Embrace Change and Learn Every Day</w:t>
        </w:r>
      </w:ins>
    </w:p>
    <w:p w14:paraId="50157BEB" w14:textId="7188401B" w:rsidR="001A79C7" w:rsidDel="00DA32CF" w:rsidRDefault="001A79C7" w:rsidP="001A79C7">
      <w:pPr>
        <w:pStyle w:val="ListParagraph"/>
        <w:numPr>
          <w:ilvl w:val="0"/>
          <w:numId w:val="3"/>
        </w:numPr>
        <w:rPr>
          <w:del w:id="648" w:author="Michael Bender" w:date="2018-07-23T14:37:00Z"/>
          <w:sz w:val="28"/>
          <w:szCs w:val="28"/>
        </w:rPr>
      </w:pPr>
      <w:del w:id="649" w:author="Michael Bender" w:date="2018-07-23T14:37:00Z">
        <w:r w:rsidDel="00DA32CF">
          <w:rPr>
            <w:sz w:val="28"/>
            <w:szCs w:val="28"/>
          </w:rPr>
          <w:delText>Q &amp; A</w:delText>
        </w:r>
      </w:del>
    </w:p>
    <w:p w14:paraId="516F487E" w14:textId="70CE3D07" w:rsidR="001A79C7" w:rsidRDefault="001A79C7" w:rsidP="001A79C7">
      <w:pPr>
        <w:pStyle w:val="ListParagraph"/>
        <w:numPr>
          <w:ilvl w:val="0"/>
          <w:numId w:val="3"/>
        </w:numPr>
        <w:rPr>
          <w:sz w:val="28"/>
          <w:szCs w:val="28"/>
        </w:rPr>
      </w:pPr>
      <w:del w:id="650" w:author="Michael Bender" w:date="2018-07-23T14:37:00Z">
        <w:r w:rsidDel="00DA32CF">
          <w:rPr>
            <w:sz w:val="28"/>
            <w:szCs w:val="28"/>
          </w:rPr>
          <w:delText xml:space="preserve"> </w:delText>
        </w:r>
      </w:del>
      <w:ins w:id="651" w:author="Michael Bender" w:date="2018-07-23T14:37:00Z">
        <w:r w:rsidR="00DA32CF">
          <w:rPr>
            <w:sz w:val="28"/>
            <w:szCs w:val="28"/>
          </w:rPr>
          <w:t xml:space="preserve"> </w:t>
        </w:r>
      </w:ins>
      <w:r>
        <w:rPr>
          <w:sz w:val="28"/>
          <w:szCs w:val="28"/>
        </w:rPr>
        <w:t>Resources Page</w:t>
      </w:r>
    </w:p>
    <w:p w14:paraId="353CEBC8" w14:textId="77777777" w:rsidR="001A79C7" w:rsidRPr="004C0D93" w:rsidRDefault="001A79C7" w:rsidP="001A79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Contact Me</w:t>
      </w:r>
    </w:p>
    <w:p w14:paraId="632DD6EE" w14:textId="02A50190" w:rsidR="00344746" w:rsidRPr="00DA32CF" w:rsidDel="00DA32CF" w:rsidRDefault="009C7953" w:rsidP="00DA32CF">
      <w:pPr>
        <w:rPr>
          <w:del w:id="652" w:author="Michael Bender" w:date="2018-07-23T14:37:00Z"/>
          <w:sz w:val="28"/>
          <w:szCs w:val="28"/>
          <w:rPrChange w:id="653" w:author="Michael Bender" w:date="2018-07-23T14:37:00Z">
            <w:rPr>
              <w:del w:id="654" w:author="Michael Bender" w:date="2018-07-23T14:37:00Z"/>
            </w:rPr>
          </w:rPrChange>
        </w:rPr>
        <w:pPrChange w:id="655" w:author="Michael Bender" w:date="2018-07-23T14:37:00Z">
          <w:pPr>
            <w:pStyle w:val="ListParagraph"/>
            <w:numPr>
              <w:numId w:val="3"/>
            </w:numPr>
            <w:ind w:left="360" w:hanging="360"/>
          </w:pPr>
        </w:pPrChange>
      </w:pPr>
      <w:del w:id="656" w:author="Michael Bender" w:date="2018-07-23T14:37:00Z">
        <w:r w:rsidRPr="00DA32CF" w:rsidDel="00DA32CF">
          <w:rPr>
            <w:sz w:val="28"/>
            <w:szCs w:val="28"/>
            <w:rPrChange w:id="657" w:author="Michael Bender" w:date="2018-07-23T14:37:00Z">
              <w:rPr/>
            </w:rPrChange>
          </w:rPr>
          <w:delText xml:space="preserve"> </w:delText>
        </w:r>
        <w:r w:rsidR="00344746" w:rsidRPr="00DA32CF" w:rsidDel="00DA32CF">
          <w:rPr>
            <w:sz w:val="28"/>
            <w:szCs w:val="28"/>
            <w:rPrChange w:id="658" w:author="Michael Bender" w:date="2018-07-23T14:37:00Z">
              <w:rPr/>
            </w:rPrChange>
          </w:rPr>
          <w:delText>Take Aways</w:delText>
        </w:r>
      </w:del>
    </w:p>
    <w:p w14:paraId="66BE1AFF" w14:textId="37CC6CB2" w:rsidR="00344746" w:rsidDel="00DA32CF" w:rsidRDefault="00344746" w:rsidP="00DA32CF">
      <w:pPr>
        <w:rPr>
          <w:del w:id="659" w:author="Michael Bender" w:date="2018-07-23T14:36:00Z"/>
        </w:rPr>
        <w:pPrChange w:id="660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61" w:author="Michael Bender" w:date="2018-07-23T14:36:00Z">
        <w:r w:rsidDel="00DA32CF">
          <w:delText>Learn a new set of tools for your career building</w:delText>
        </w:r>
      </w:del>
    </w:p>
    <w:p w14:paraId="1E3AAF68" w14:textId="24D36997" w:rsidR="00344746" w:rsidDel="00DA32CF" w:rsidRDefault="00344746" w:rsidP="00DA32CF">
      <w:pPr>
        <w:rPr>
          <w:del w:id="662" w:author="Michael Bender" w:date="2018-07-23T14:36:00Z"/>
        </w:rPr>
        <w:pPrChange w:id="663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64" w:author="Michael Bender" w:date="2018-07-23T14:36:00Z">
        <w:r w:rsidDel="00DA32CF">
          <w:delText>Inspire them to go home &amp; put this week to work</w:delText>
        </w:r>
      </w:del>
    </w:p>
    <w:p w14:paraId="17F73127" w14:textId="70333986" w:rsidR="00344746" w:rsidDel="00DA32CF" w:rsidRDefault="00344746" w:rsidP="00DA32CF">
      <w:pPr>
        <w:rPr>
          <w:del w:id="665" w:author="Michael Bender" w:date="2018-07-23T14:37:00Z"/>
        </w:rPr>
        <w:pPrChange w:id="666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67" w:author="Michael Bender" w:date="2018-07-23T14:36:00Z">
        <w:r w:rsidDel="00DA32CF">
          <w:delText>Show a Need</w:delText>
        </w:r>
      </w:del>
    </w:p>
    <w:p w14:paraId="6084C496" w14:textId="34CABBC8" w:rsidR="00344746" w:rsidDel="00DA32CF" w:rsidRDefault="00344746" w:rsidP="00DA32CF">
      <w:pPr>
        <w:rPr>
          <w:del w:id="668" w:author="Michael Bender" w:date="2018-07-23T14:37:00Z"/>
        </w:rPr>
        <w:pPrChange w:id="669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70" w:author="Michael Bender" w:date="2018-07-23T14:37:00Z">
        <w:r w:rsidDel="00DA32CF">
          <w:delText xml:space="preserve">Share </w:delText>
        </w:r>
      </w:del>
      <w:del w:id="671" w:author="Michael Bender" w:date="2018-07-23T14:36:00Z">
        <w:r w:rsidDel="00DA32CF">
          <w:delText>when you get back</w:delText>
        </w:r>
      </w:del>
    </w:p>
    <w:p w14:paraId="4285A278" w14:textId="75AC1E1F" w:rsidR="001A79C7" w:rsidRPr="001A79C7" w:rsidRDefault="00344746" w:rsidP="00DA32CF">
      <w:pPr>
        <w:pPrChange w:id="672" w:author="Michael Bender" w:date="2018-07-23T14:3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673" w:author="Michael Bender" w:date="2018-07-23T14:36:00Z">
        <w:r w:rsidDel="00DA32CF">
          <w:delText xml:space="preserve">Make sure they </w:delText>
        </w:r>
        <w:r w:rsidRPr="00D76599" w:rsidDel="00DA32CF">
          <w:rPr>
            <w:noProof/>
          </w:rPr>
          <w:delText>were Entertained</w:delText>
        </w:r>
      </w:del>
    </w:p>
    <w:sectPr w:rsidR="001A79C7" w:rsidRPr="001A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60F"/>
    <w:multiLevelType w:val="hybridMultilevel"/>
    <w:tmpl w:val="455A1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7D4A"/>
    <w:multiLevelType w:val="multilevel"/>
    <w:tmpl w:val="C98E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82B80"/>
    <w:multiLevelType w:val="hybridMultilevel"/>
    <w:tmpl w:val="0E94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45685"/>
    <w:multiLevelType w:val="hybridMultilevel"/>
    <w:tmpl w:val="D6FE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045B82"/>
    <w:multiLevelType w:val="multilevel"/>
    <w:tmpl w:val="AC4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A4056"/>
    <w:multiLevelType w:val="hybridMultilevel"/>
    <w:tmpl w:val="D346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Bender">
    <w15:presenceInfo w15:providerId="AD" w15:userId="S-1-12-1-3226371287-1089038459-304286894-786446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tjQ1MTW1NDEytDBX0lEKTi0uzszPAykwrQUA7dYIhiwAAAA="/>
  </w:docVars>
  <w:rsids>
    <w:rsidRoot w:val="00A4162A"/>
    <w:rsid w:val="000223D7"/>
    <w:rsid w:val="000370C0"/>
    <w:rsid w:val="00063A61"/>
    <w:rsid w:val="000B4418"/>
    <w:rsid w:val="001A79C7"/>
    <w:rsid w:val="001F78F3"/>
    <w:rsid w:val="00214733"/>
    <w:rsid w:val="00344746"/>
    <w:rsid w:val="003D56B2"/>
    <w:rsid w:val="004C0D93"/>
    <w:rsid w:val="004E604E"/>
    <w:rsid w:val="005C244A"/>
    <w:rsid w:val="006458C7"/>
    <w:rsid w:val="00683C1F"/>
    <w:rsid w:val="006D0A2E"/>
    <w:rsid w:val="006D587A"/>
    <w:rsid w:val="00716D6C"/>
    <w:rsid w:val="007652B1"/>
    <w:rsid w:val="007731EB"/>
    <w:rsid w:val="007C05B1"/>
    <w:rsid w:val="0089404A"/>
    <w:rsid w:val="008A1885"/>
    <w:rsid w:val="00906FED"/>
    <w:rsid w:val="0090726A"/>
    <w:rsid w:val="00996003"/>
    <w:rsid w:val="009C7953"/>
    <w:rsid w:val="00A4162A"/>
    <w:rsid w:val="00A549BA"/>
    <w:rsid w:val="00A700D7"/>
    <w:rsid w:val="00AF4F7A"/>
    <w:rsid w:val="00BE6CFC"/>
    <w:rsid w:val="00CA20E3"/>
    <w:rsid w:val="00CF5285"/>
    <w:rsid w:val="00D5141C"/>
    <w:rsid w:val="00D55267"/>
    <w:rsid w:val="00D67D1B"/>
    <w:rsid w:val="00D76599"/>
    <w:rsid w:val="00DA32CF"/>
    <w:rsid w:val="00DE7816"/>
    <w:rsid w:val="00EE39DF"/>
    <w:rsid w:val="00F725BD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61AB"/>
  <w15:chartTrackingRefBased/>
  <w15:docId w15:val="{DAB27B5C-01C6-4E29-BF19-4FD17DB0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41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5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A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5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F4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10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Bender</dc:creator>
  <cp:keywords/>
  <dc:description/>
  <cp:lastModifiedBy>Michael Bender</cp:lastModifiedBy>
  <cp:revision>5</cp:revision>
  <dcterms:created xsi:type="dcterms:W3CDTF">2018-07-23T01:06:00Z</dcterms:created>
  <dcterms:modified xsi:type="dcterms:W3CDTF">2018-07-23T19:39:00Z</dcterms:modified>
</cp:coreProperties>
</file>